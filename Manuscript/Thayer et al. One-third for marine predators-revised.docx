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CE" w:rsidRPr="002C5FA8" w:rsidRDefault="00565FFB" w:rsidP="0098331E">
      <w:pPr>
        <w:spacing w:line="480" w:lineRule="auto"/>
        <w:rPr>
          <w:b/>
        </w:rPr>
      </w:pPr>
      <w:proofErr w:type="gramStart"/>
      <w:r w:rsidRPr="002C5FA8">
        <w:rPr>
          <w:b/>
        </w:rPr>
        <w:t>“One-third for the birds</w:t>
      </w:r>
      <w:r w:rsidR="00EC55CE" w:rsidRPr="002C5FA8">
        <w:rPr>
          <w:b/>
        </w:rPr>
        <w:t>,</w:t>
      </w:r>
      <w:r w:rsidR="00B70BA5" w:rsidRPr="002C5FA8">
        <w:rPr>
          <w:b/>
        </w:rPr>
        <w:t>"</w:t>
      </w:r>
      <w:r w:rsidR="009F406A">
        <w:rPr>
          <w:b/>
        </w:rPr>
        <w:t xml:space="preserve"> </w:t>
      </w:r>
      <w:r w:rsidR="00EC55CE" w:rsidRPr="002C5FA8">
        <w:rPr>
          <w:b/>
        </w:rPr>
        <w:t xml:space="preserve">marine mammals and </w:t>
      </w:r>
      <w:r w:rsidRPr="002C5FA8">
        <w:rPr>
          <w:b/>
        </w:rPr>
        <w:t>fish</w:t>
      </w:r>
      <w:r w:rsidR="00B70BA5" w:rsidRPr="002C5FA8">
        <w:rPr>
          <w:b/>
        </w:rPr>
        <w:t>?</w:t>
      </w:r>
      <w:proofErr w:type="gramEnd"/>
    </w:p>
    <w:p w:rsidR="00565FFB" w:rsidRPr="002C5FA8" w:rsidRDefault="00093A8F" w:rsidP="0098331E">
      <w:pPr>
        <w:spacing w:line="480" w:lineRule="auto"/>
        <w:rPr>
          <w:b/>
        </w:rPr>
      </w:pPr>
      <w:r w:rsidRPr="002C5FA8">
        <w:rPr>
          <w:b/>
        </w:rPr>
        <w:t>Forage</w:t>
      </w:r>
      <w:r w:rsidR="00CC1803" w:rsidRPr="002C5FA8">
        <w:rPr>
          <w:b/>
        </w:rPr>
        <w:t xml:space="preserve"> </w:t>
      </w:r>
      <w:r w:rsidR="009127D9" w:rsidRPr="002C5FA8">
        <w:rPr>
          <w:b/>
        </w:rPr>
        <w:t xml:space="preserve">thresholds </w:t>
      </w:r>
      <w:r w:rsidR="000B5260" w:rsidRPr="002C5FA8">
        <w:rPr>
          <w:b/>
        </w:rPr>
        <w:t>for productivity of</w:t>
      </w:r>
      <w:r w:rsidR="009127D9" w:rsidRPr="002C5FA8">
        <w:rPr>
          <w:b/>
        </w:rPr>
        <w:t xml:space="preserve"> </w:t>
      </w:r>
      <w:r w:rsidR="003D4408">
        <w:rPr>
          <w:b/>
        </w:rPr>
        <w:t xml:space="preserve">marine </w:t>
      </w:r>
      <w:r w:rsidR="00A25F70" w:rsidRPr="002C5FA8">
        <w:rPr>
          <w:b/>
        </w:rPr>
        <w:t>vertebrate</w:t>
      </w:r>
      <w:r w:rsidR="004347EE" w:rsidRPr="002C5FA8">
        <w:rPr>
          <w:b/>
        </w:rPr>
        <w:t xml:space="preserve"> </w:t>
      </w:r>
      <w:r w:rsidR="00A70A4A">
        <w:rPr>
          <w:b/>
        </w:rPr>
        <w:t>predators</w:t>
      </w:r>
    </w:p>
    <w:p w:rsidR="009F406A" w:rsidRDefault="009F406A" w:rsidP="0098331E">
      <w:pPr>
        <w:spacing w:line="480" w:lineRule="auto"/>
      </w:pPr>
    </w:p>
    <w:p w:rsidR="00F25CAE" w:rsidRPr="002C5FA8" w:rsidRDefault="00F25CAE" w:rsidP="0098331E">
      <w:pPr>
        <w:spacing w:line="480" w:lineRule="auto"/>
      </w:pPr>
      <w:r w:rsidRPr="002C5FA8">
        <w:t>J</w:t>
      </w:r>
      <w:r w:rsidR="00EC2C74" w:rsidRPr="002C5FA8">
        <w:t>ulie</w:t>
      </w:r>
      <w:r w:rsidRPr="002C5FA8">
        <w:t xml:space="preserve"> </w:t>
      </w:r>
      <w:r w:rsidR="00EC2C74" w:rsidRPr="002C5FA8">
        <w:t xml:space="preserve">A. </w:t>
      </w:r>
      <w:r w:rsidRPr="002C5FA8">
        <w:t>Thayer</w:t>
      </w:r>
      <w:r w:rsidR="00CC4C99" w:rsidRPr="002C5FA8">
        <w:t xml:space="preserve">, </w:t>
      </w:r>
      <w:r w:rsidR="00191BD9" w:rsidRPr="002C5FA8">
        <w:t>W</w:t>
      </w:r>
      <w:r w:rsidR="00EC2C74" w:rsidRPr="002C5FA8">
        <w:t>illiam</w:t>
      </w:r>
      <w:r w:rsidRPr="002C5FA8">
        <w:t xml:space="preserve"> </w:t>
      </w:r>
      <w:r w:rsidR="00EC2C74" w:rsidRPr="002C5FA8">
        <w:t xml:space="preserve">J. </w:t>
      </w:r>
      <w:proofErr w:type="spellStart"/>
      <w:r w:rsidRPr="002C5FA8">
        <w:t>Sydeman</w:t>
      </w:r>
      <w:proofErr w:type="spellEnd"/>
    </w:p>
    <w:p w:rsidR="00851B3D" w:rsidRPr="002C5FA8" w:rsidRDefault="00851B3D" w:rsidP="0098331E">
      <w:pPr>
        <w:spacing w:line="480" w:lineRule="auto"/>
      </w:pPr>
      <w:proofErr w:type="spellStart"/>
      <w:r w:rsidRPr="002C5FA8">
        <w:t>Farallon</w:t>
      </w:r>
      <w:proofErr w:type="spellEnd"/>
      <w:r w:rsidRPr="002C5FA8">
        <w:t xml:space="preserve"> Institute, </w:t>
      </w:r>
      <w:r w:rsidR="004B3AB2" w:rsidRPr="002C5FA8">
        <w:t xml:space="preserve">101 H St., Ste Q, </w:t>
      </w:r>
      <w:r w:rsidRPr="002C5FA8">
        <w:t>Petaluma, CA</w:t>
      </w:r>
      <w:r w:rsidR="004B3AB2" w:rsidRPr="002C5FA8">
        <w:t>, 94952, USA</w:t>
      </w:r>
    </w:p>
    <w:p w:rsidR="00CB2F91" w:rsidRPr="002C5FA8" w:rsidRDefault="00CB2F91" w:rsidP="0098331E">
      <w:pPr>
        <w:pStyle w:val="NormalWeb"/>
        <w:spacing w:before="0" w:beforeAutospacing="0" w:after="0" w:afterAutospacing="0" w:line="480" w:lineRule="auto"/>
      </w:pPr>
    </w:p>
    <w:p w:rsidR="00F05DEC" w:rsidRPr="0012560E" w:rsidRDefault="006F162F" w:rsidP="0098331E">
      <w:pPr>
        <w:pStyle w:val="NormalWeb"/>
        <w:spacing w:before="0" w:beforeAutospacing="0" w:after="0" w:afterAutospacing="0" w:line="480" w:lineRule="auto"/>
        <w:rPr>
          <w:bCs/>
          <w:color w:val="000000"/>
        </w:rPr>
      </w:pPr>
      <w:r w:rsidRPr="002C5FA8">
        <w:t xml:space="preserve">Contact: Julie Thayer, </w:t>
      </w:r>
      <w:r w:rsidRPr="002C5FA8">
        <w:rPr>
          <w:bCs/>
          <w:color w:val="000000"/>
        </w:rPr>
        <w:t>phone 707-981-8033, email jthayer@faralloninstitute.org</w:t>
      </w:r>
      <w:r w:rsidR="004C4DBD">
        <w:rPr>
          <w:bCs/>
          <w:color w:val="000000"/>
        </w:rPr>
        <w:t>.</w:t>
      </w:r>
      <w:r w:rsidR="00F05DEC" w:rsidRPr="002C5FA8">
        <w:rPr>
          <w:b/>
        </w:rPr>
        <w:br w:type="page"/>
      </w:r>
    </w:p>
    <w:p w:rsidR="00C86716" w:rsidRPr="002C5FA8" w:rsidRDefault="00C86716" w:rsidP="0098331E">
      <w:pPr>
        <w:spacing w:line="480" w:lineRule="auto"/>
        <w:rPr>
          <w:b/>
        </w:rPr>
      </w:pPr>
      <w:r w:rsidRPr="002C5FA8">
        <w:rPr>
          <w:b/>
        </w:rPr>
        <w:lastRenderedPageBreak/>
        <w:t>Abstract</w:t>
      </w:r>
    </w:p>
    <w:p w:rsidR="003D6A62" w:rsidRPr="002C5FA8" w:rsidRDefault="00B70BA5" w:rsidP="0098331E">
      <w:pPr>
        <w:spacing w:line="480" w:lineRule="auto"/>
        <w:ind w:firstLine="360"/>
        <w:rPr>
          <w:rFonts w:eastAsiaTheme="minorHAnsi"/>
        </w:rPr>
      </w:pPr>
      <w:r w:rsidRPr="002C5FA8">
        <w:t>Ecosystem-based m</w:t>
      </w:r>
      <w:r w:rsidR="000E4D56" w:rsidRPr="002C5FA8">
        <w:t xml:space="preserve">anagement of </w:t>
      </w:r>
      <w:r w:rsidRPr="002C5FA8">
        <w:t xml:space="preserve">lower </w:t>
      </w:r>
      <w:proofErr w:type="spellStart"/>
      <w:r w:rsidRPr="002C5FA8">
        <w:t>trophic</w:t>
      </w:r>
      <w:proofErr w:type="spellEnd"/>
      <w:r w:rsidRPr="002C5FA8">
        <w:t xml:space="preserve"> level </w:t>
      </w:r>
      <w:r w:rsidR="000E4D56" w:rsidRPr="002C5FA8">
        <w:t>fisheries require</w:t>
      </w:r>
      <w:r w:rsidRPr="002C5FA8">
        <w:t>s</w:t>
      </w:r>
      <w:r w:rsidR="000E4D56" w:rsidRPr="002C5FA8">
        <w:t xml:space="preserve"> information on the needs of </w:t>
      </w:r>
      <w:r w:rsidRPr="002C5FA8">
        <w:t xml:space="preserve">ecologically-dependent </w:t>
      </w:r>
      <w:r w:rsidR="000E4D56" w:rsidRPr="002C5FA8">
        <w:t>predator</w:t>
      </w:r>
      <w:r w:rsidRPr="002C5FA8">
        <w:t>s</w:t>
      </w:r>
      <w:r w:rsidR="000E4D56" w:rsidRPr="002C5FA8">
        <w:t>.</w:t>
      </w:r>
      <w:r w:rsidR="00ED0993" w:rsidRPr="002C5FA8">
        <w:t xml:space="preserve">  We developed a set of</w:t>
      </w:r>
      <w:r w:rsidR="00D46532" w:rsidRPr="002C5FA8">
        <w:t xml:space="preserve"> empirical models </w:t>
      </w:r>
      <w:r w:rsidR="00ED0993" w:rsidRPr="002C5FA8">
        <w:t>to test the hypothesis</w:t>
      </w:r>
      <w:r w:rsidR="00D46532" w:rsidRPr="002C5FA8">
        <w:t xml:space="preserve"> of general relationships between pre</w:t>
      </w:r>
      <w:r w:rsidR="007D20CF">
        <w:t>y abundance and pre</w:t>
      </w:r>
      <w:r w:rsidR="00D46532" w:rsidRPr="002C5FA8">
        <w:t xml:space="preserve">dator productivity across </w:t>
      </w:r>
      <w:r w:rsidR="007D20CF">
        <w:t xml:space="preserve">marine </w:t>
      </w:r>
      <w:r w:rsidR="00D46532" w:rsidRPr="002C5FA8">
        <w:t>vertebrate classes.</w:t>
      </w:r>
      <w:r w:rsidR="000E4D56" w:rsidRPr="002C5FA8">
        <w:t xml:space="preserve"> </w:t>
      </w:r>
      <w:r w:rsidR="0092501C" w:rsidRPr="002C5FA8">
        <w:t xml:space="preserve"> </w:t>
      </w:r>
      <w:r w:rsidR="000E4D56" w:rsidRPr="002C5FA8">
        <w:t xml:space="preserve">Numerical response models </w:t>
      </w:r>
      <w:r w:rsidRPr="002C5FA8">
        <w:t xml:space="preserve">for </w:t>
      </w:r>
      <w:proofErr w:type="spellStart"/>
      <w:r w:rsidR="00D46532" w:rsidRPr="002C5FA8">
        <w:t>piscivorous</w:t>
      </w:r>
      <w:proofErr w:type="spellEnd"/>
      <w:r w:rsidR="00D46532" w:rsidRPr="002C5FA8">
        <w:t xml:space="preserve"> </w:t>
      </w:r>
      <w:r w:rsidRPr="002C5FA8">
        <w:t>seabirds, fish, and ma</w:t>
      </w:r>
      <w:r w:rsidR="00EC55CE" w:rsidRPr="002C5FA8">
        <w:t>m</w:t>
      </w:r>
      <w:r w:rsidRPr="002C5FA8">
        <w:t xml:space="preserve">mals </w:t>
      </w:r>
      <w:r w:rsidR="00667E3C" w:rsidRPr="002C5FA8">
        <w:t xml:space="preserve">in the California Current Ecosystem (CCE) </w:t>
      </w:r>
      <w:r w:rsidR="000E4D56" w:rsidRPr="002C5FA8">
        <w:t xml:space="preserve">revealed </w:t>
      </w:r>
      <w:del w:id="0" w:author="user" w:date="2017-09-18T06:58:00Z">
        <w:r w:rsidR="000E4D56" w:rsidRPr="002C5FA8" w:rsidDel="000A58EC">
          <w:delText xml:space="preserve">a </w:delText>
        </w:r>
      </w:del>
      <w:r w:rsidR="000E4D56" w:rsidRPr="002C5FA8">
        <w:t xml:space="preserve">general </w:t>
      </w:r>
      <w:ins w:id="1" w:author="user" w:date="2017-09-18T06:58:00Z">
        <w:r w:rsidR="000A58EC">
          <w:t>shapes</w:t>
        </w:r>
      </w:ins>
      <w:del w:id="2" w:author="user" w:date="2017-09-18T06:58:00Z">
        <w:r w:rsidR="00D46532" w:rsidRPr="002C5FA8" w:rsidDel="000A58EC">
          <w:delText>forms</w:delText>
        </w:r>
      </w:del>
      <w:r w:rsidR="00D46532" w:rsidRPr="002C5FA8">
        <w:t xml:space="preserve"> of the predator-prey relationships and </w:t>
      </w:r>
      <w:r w:rsidR="000E4D56" w:rsidRPr="002C5FA8">
        <w:t xml:space="preserve">threshold </w:t>
      </w:r>
      <w:r w:rsidR="00D46532" w:rsidRPr="002C5FA8">
        <w:t xml:space="preserve">ranging from </w:t>
      </w:r>
      <w:r w:rsidR="000E4D56" w:rsidRPr="002C5FA8">
        <w:t xml:space="preserve">25-33% </w:t>
      </w:r>
      <w:r w:rsidR="004347EE" w:rsidRPr="002C5FA8">
        <w:t xml:space="preserve">of the </w:t>
      </w:r>
      <w:r w:rsidR="000E4D56" w:rsidRPr="002C5FA8">
        <w:t xml:space="preserve">maximum long-term abundance </w:t>
      </w:r>
      <w:r w:rsidR="004347EE" w:rsidRPr="002C5FA8">
        <w:t>of</w:t>
      </w:r>
      <w:r w:rsidR="000E4D56" w:rsidRPr="002C5FA8">
        <w:t xml:space="preserve"> </w:t>
      </w:r>
      <w:r w:rsidR="00667E3C" w:rsidRPr="002C5FA8">
        <w:t xml:space="preserve">schooling </w:t>
      </w:r>
      <w:proofErr w:type="spellStart"/>
      <w:r w:rsidR="00667E3C" w:rsidRPr="002C5FA8">
        <w:t>midwater</w:t>
      </w:r>
      <w:proofErr w:type="spellEnd"/>
      <w:r w:rsidR="00667E3C" w:rsidRPr="002C5FA8">
        <w:t xml:space="preserve"> forage </w:t>
      </w:r>
      <w:r w:rsidR="007D1722" w:rsidRPr="002C5FA8">
        <w:t>nekton</w:t>
      </w:r>
      <w:r w:rsidR="003F580D" w:rsidRPr="002C5FA8">
        <w:t xml:space="preserve"> </w:t>
      </w:r>
      <w:r w:rsidR="00667E3C" w:rsidRPr="002C5FA8">
        <w:t>(</w:t>
      </w:r>
      <w:r w:rsidRPr="002C5FA8">
        <w:t xml:space="preserve">coastal </w:t>
      </w:r>
      <w:r w:rsidR="00667E3C" w:rsidRPr="002C5FA8">
        <w:t>pelagic fish</w:t>
      </w:r>
      <w:r w:rsidR="00EC55CE" w:rsidRPr="002C5FA8">
        <w:t>es</w:t>
      </w:r>
      <w:r w:rsidR="007D1722" w:rsidRPr="002C5FA8">
        <w:t>, squid</w:t>
      </w:r>
      <w:r w:rsidR="00667E3C" w:rsidRPr="002C5FA8">
        <w:t xml:space="preserve">, or </w:t>
      </w:r>
      <w:r w:rsidR="005B266A" w:rsidRPr="002C5FA8">
        <w:t xml:space="preserve">age-0 </w:t>
      </w:r>
      <w:proofErr w:type="spellStart"/>
      <w:r w:rsidR="007D1722" w:rsidRPr="002C5FA8">
        <w:t>piscivorous</w:t>
      </w:r>
      <w:proofErr w:type="spellEnd"/>
      <w:r w:rsidR="00667E3C" w:rsidRPr="002C5FA8">
        <w:t xml:space="preserve"> fishes)</w:t>
      </w:r>
      <w:r w:rsidR="000E4D56" w:rsidRPr="002C5FA8">
        <w:t xml:space="preserve"> to maintain productivity. </w:t>
      </w:r>
      <w:r w:rsidR="0092501C" w:rsidRPr="002C5FA8">
        <w:t xml:space="preserve"> </w:t>
      </w:r>
      <w:r w:rsidR="004347EE" w:rsidRPr="002C5FA8">
        <w:t xml:space="preserve">This </w:t>
      </w:r>
      <w:r w:rsidR="00976977" w:rsidRPr="002C5FA8">
        <w:t>su</w:t>
      </w:r>
      <w:r w:rsidR="007D1722" w:rsidRPr="002C5FA8">
        <w:t>pports</w:t>
      </w:r>
      <w:r w:rsidR="00976977" w:rsidRPr="002C5FA8">
        <w:t xml:space="preserve"> the </w:t>
      </w:r>
      <w:r w:rsidR="004347EE" w:rsidRPr="002C5FA8">
        <w:t>previous</w:t>
      </w:r>
      <w:r w:rsidR="0090473F">
        <w:t xml:space="preserve">ly proposed </w:t>
      </w:r>
      <w:r w:rsidR="003D4408">
        <w:t xml:space="preserve">global </w:t>
      </w:r>
      <w:r w:rsidR="0090473F">
        <w:t>rule</w:t>
      </w:r>
      <w:r w:rsidR="00D46532" w:rsidRPr="002C5FA8">
        <w:t xml:space="preserve"> of </w:t>
      </w:r>
      <w:r w:rsidR="004347EE" w:rsidRPr="002C5FA8">
        <w:t xml:space="preserve">“one-third for the birds” </w:t>
      </w:r>
      <w:r w:rsidR="00667E3C" w:rsidRPr="002C5FA8">
        <w:t>(</w:t>
      </w:r>
      <w:proofErr w:type="spellStart"/>
      <w:r w:rsidR="00667E3C" w:rsidRPr="002C5FA8">
        <w:t>Cury</w:t>
      </w:r>
      <w:proofErr w:type="spellEnd"/>
      <w:r w:rsidR="00667E3C" w:rsidRPr="002C5FA8">
        <w:t xml:space="preserve"> </w:t>
      </w:r>
      <w:r w:rsidR="00F06918" w:rsidRPr="002C5FA8">
        <w:rPr>
          <w:i/>
        </w:rPr>
        <w:t>et al.</w:t>
      </w:r>
      <w:r w:rsidR="00667E3C" w:rsidRPr="002C5FA8">
        <w:t xml:space="preserve"> 2011)</w:t>
      </w:r>
      <w:r w:rsidR="00976977" w:rsidRPr="002C5FA8">
        <w:t xml:space="preserve"> </w:t>
      </w:r>
      <w:r w:rsidR="003D4408">
        <w:t xml:space="preserve">as </w:t>
      </w:r>
      <w:r w:rsidR="007D1722" w:rsidRPr="002C5FA8">
        <w:t>appl</w:t>
      </w:r>
      <w:r w:rsidR="003D4408">
        <w:t>ying</w:t>
      </w:r>
      <w:r w:rsidR="00D46532" w:rsidRPr="002C5FA8">
        <w:t xml:space="preserve"> </w:t>
      </w:r>
      <w:r w:rsidR="007D1722" w:rsidRPr="002C5FA8">
        <w:t>to other marine vertebrate</w:t>
      </w:r>
      <w:ins w:id="3" w:author="user" w:date="2017-09-18T06:59:00Z">
        <w:r w:rsidR="000A58EC">
          <w:t xml:space="preserve"> predator</w:t>
        </w:r>
      </w:ins>
      <w:r w:rsidR="007D1722" w:rsidRPr="002C5FA8">
        <w:t>s</w:t>
      </w:r>
      <w:r w:rsidR="00667E3C" w:rsidRPr="002C5FA8">
        <w:t xml:space="preserve">. </w:t>
      </w:r>
      <w:r w:rsidR="004347EE" w:rsidRPr="002C5FA8">
        <w:t xml:space="preserve"> Predators </w:t>
      </w:r>
      <w:r w:rsidR="00667E3C" w:rsidRPr="002C5FA8">
        <w:t xml:space="preserve">in the CCE </w:t>
      </w:r>
      <w:r w:rsidR="004347EE" w:rsidRPr="002C5FA8">
        <w:t>showed similar</w:t>
      </w:r>
      <w:r w:rsidRPr="002C5FA8">
        <w:t xml:space="preserve"> non-linear </w:t>
      </w:r>
      <w:r w:rsidR="00667E3C" w:rsidRPr="002C5FA8">
        <w:t>responses to prey depletion</w:t>
      </w:r>
      <w:r w:rsidR="004347EE" w:rsidRPr="002C5FA8">
        <w:t xml:space="preserve"> regardless of prey type, predator </w:t>
      </w:r>
      <w:r w:rsidR="00C47A30" w:rsidRPr="002C5FA8">
        <w:t>class</w:t>
      </w:r>
      <w:r w:rsidR="004347EE" w:rsidRPr="002C5FA8">
        <w:t>, or region</w:t>
      </w:r>
      <w:r w:rsidR="00C47A30" w:rsidRPr="002C5FA8">
        <w:t xml:space="preserve"> (southern or central CCE)</w:t>
      </w:r>
      <w:r w:rsidR="004347EE" w:rsidRPr="002C5FA8">
        <w:t xml:space="preserve">. </w:t>
      </w:r>
      <w:r w:rsidR="003F580D" w:rsidRPr="002C5FA8">
        <w:t xml:space="preserve"> This </w:t>
      </w:r>
      <w:r w:rsidRPr="002C5FA8">
        <w:t xml:space="preserve">study </w:t>
      </w:r>
      <w:r w:rsidR="00D46532" w:rsidRPr="002C5FA8">
        <w:t xml:space="preserve">thus </w:t>
      </w:r>
      <w:r w:rsidRPr="002C5FA8">
        <w:rPr>
          <w:rFonts w:eastAsiaTheme="minorHAnsi"/>
        </w:rPr>
        <w:t>p</w:t>
      </w:r>
      <w:r w:rsidR="003F580D" w:rsidRPr="002C5FA8">
        <w:rPr>
          <w:rFonts w:eastAsiaTheme="minorHAnsi"/>
        </w:rPr>
        <w:t xml:space="preserve">rovides an </w:t>
      </w:r>
      <w:r w:rsidRPr="002C5FA8">
        <w:rPr>
          <w:rFonts w:eastAsiaTheme="minorHAnsi"/>
        </w:rPr>
        <w:t xml:space="preserve">ecosystem-wide </w:t>
      </w:r>
      <w:r w:rsidR="003F580D" w:rsidRPr="002C5FA8">
        <w:rPr>
          <w:rFonts w:eastAsiaTheme="minorHAnsi"/>
        </w:rPr>
        <w:t xml:space="preserve">indicator </w:t>
      </w:r>
      <w:r w:rsidR="00C47A30" w:rsidRPr="002C5FA8">
        <w:rPr>
          <w:rFonts w:eastAsiaTheme="minorHAnsi"/>
        </w:rPr>
        <w:t>for</w:t>
      </w:r>
      <w:r w:rsidR="003F580D" w:rsidRPr="002C5FA8">
        <w:rPr>
          <w:rFonts w:eastAsiaTheme="minorHAnsi"/>
        </w:rPr>
        <w:t xml:space="preserve"> the minimal forage needed </w:t>
      </w:r>
      <w:r w:rsidR="00C47A30" w:rsidRPr="002C5FA8">
        <w:rPr>
          <w:rFonts w:eastAsiaTheme="minorHAnsi"/>
        </w:rPr>
        <w:t>t</w:t>
      </w:r>
      <w:r w:rsidR="003F580D" w:rsidRPr="002C5FA8">
        <w:rPr>
          <w:rFonts w:eastAsiaTheme="minorHAnsi"/>
        </w:rPr>
        <w:t xml:space="preserve">o sustain </w:t>
      </w:r>
      <w:r w:rsidRPr="002C5FA8">
        <w:rPr>
          <w:rFonts w:eastAsiaTheme="minorHAnsi"/>
        </w:rPr>
        <w:t xml:space="preserve">upper </w:t>
      </w:r>
      <w:proofErr w:type="spellStart"/>
      <w:r w:rsidRPr="002C5FA8">
        <w:rPr>
          <w:rFonts w:eastAsiaTheme="minorHAnsi"/>
        </w:rPr>
        <w:t>trophic</w:t>
      </w:r>
      <w:proofErr w:type="spellEnd"/>
      <w:r w:rsidRPr="002C5FA8">
        <w:rPr>
          <w:rFonts w:eastAsiaTheme="minorHAnsi"/>
        </w:rPr>
        <w:t xml:space="preserve"> level </w:t>
      </w:r>
      <w:r w:rsidR="003F580D" w:rsidRPr="002C5FA8">
        <w:rPr>
          <w:rFonts w:eastAsiaTheme="minorHAnsi"/>
        </w:rPr>
        <w:t>producti</w:t>
      </w:r>
      <w:r w:rsidRPr="002C5FA8">
        <w:rPr>
          <w:rFonts w:eastAsiaTheme="minorHAnsi"/>
        </w:rPr>
        <w:t>vity</w:t>
      </w:r>
      <w:r w:rsidR="005B266A" w:rsidRPr="002C5FA8">
        <w:rPr>
          <w:rFonts w:eastAsiaTheme="minorHAnsi"/>
        </w:rPr>
        <w:t>.</w:t>
      </w:r>
    </w:p>
    <w:p w:rsidR="003F580D" w:rsidRPr="002C5FA8" w:rsidRDefault="003F580D" w:rsidP="0098331E">
      <w:pPr>
        <w:autoSpaceDE w:val="0"/>
        <w:autoSpaceDN w:val="0"/>
        <w:adjustRightInd w:val="0"/>
        <w:spacing w:line="480" w:lineRule="auto"/>
      </w:pPr>
    </w:p>
    <w:p w:rsidR="005A433A" w:rsidRPr="002C5FA8" w:rsidRDefault="005A433A" w:rsidP="0098331E">
      <w:pPr>
        <w:pStyle w:val="NormalWeb"/>
        <w:spacing w:before="0" w:beforeAutospacing="0" w:after="0" w:afterAutospacing="0" w:line="480" w:lineRule="auto"/>
      </w:pPr>
      <w:r w:rsidRPr="002C5FA8">
        <w:rPr>
          <w:i/>
        </w:rPr>
        <w:t>Keywords</w:t>
      </w:r>
      <w:r w:rsidRPr="002C5FA8">
        <w:t xml:space="preserve">: forage fish, prey threshold, prey abundance, predator numerical response, </w:t>
      </w:r>
      <w:r w:rsidR="0012560E">
        <w:t>productivity, predator</w:t>
      </w:r>
      <w:r w:rsidRPr="002C5FA8">
        <w:t xml:space="preserve"> needs, ecosystem-based fisheries management,</w:t>
      </w:r>
      <w:r w:rsidRPr="002C5FA8">
        <w:rPr>
          <w:i/>
        </w:rPr>
        <w:t xml:space="preserve"> </w:t>
      </w:r>
      <w:proofErr w:type="spellStart"/>
      <w:r w:rsidRPr="002C5FA8">
        <w:rPr>
          <w:i/>
        </w:rPr>
        <w:t>Sardinops</w:t>
      </w:r>
      <w:proofErr w:type="spellEnd"/>
      <w:r w:rsidRPr="002C5FA8">
        <w:rPr>
          <w:i/>
        </w:rPr>
        <w:t xml:space="preserve"> </w:t>
      </w:r>
      <w:proofErr w:type="spellStart"/>
      <w:r w:rsidRPr="002C5FA8">
        <w:rPr>
          <w:i/>
        </w:rPr>
        <w:t>sagax</w:t>
      </w:r>
      <w:proofErr w:type="spellEnd"/>
      <w:r w:rsidRPr="002C5FA8">
        <w:rPr>
          <w:i/>
        </w:rPr>
        <w:t xml:space="preserve">, </w:t>
      </w:r>
      <w:proofErr w:type="spellStart"/>
      <w:r w:rsidRPr="002C5FA8">
        <w:rPr>
          <w:i/>
        </w:rPr>
        <w:t>Engraulis</w:t>
      </w:r>
      <w:proofErr w:type="spellEnd"/>
      <w:r w:rsidRPr="002C5FA8">
        <w:rPr>
          <w:i/>
        </w:rPr>
        <w:t xml:space="preserve"> </w:t>
      </w:r>
      <w:proofErr w:type="spellStart"/>
      <w:r w:rsidRPr="002C5FA8">
        <w:rPr>
          <w:i/>
        </w:rPr>
        <w:t>mordax</w:t>
      </w:r>
      <w:proofErr w:type="spellEnd"/>
      <w:r w:rsidRPr="002C5FA8">
        <w:rPr>
          <w:i/>
        </w:rPr>
        <w:t xml:space="preserve">, </w:t>
      </w:r>
      <w:proofErr w:type="spellStart"/>
      <w:r w:rsidRPr="002C5FA8">
        <w:rPr>
          <w:i/>
        </w:rPr>
        <w:t>Doryteuthis</w:t>
      </w:r>
      <w:proofErr w:type="spellEnd"/>
      <w:r w:rsidRPr="002C5FA8">
        <w:rPr>
          <w:i/>
        </w:rPr>
        <w:t xml:space="preserve"> </w:t>
      </w:r>
      <w:proofErr w:type="spellStart"/>
      <w:r w:rsidRPr="002C5FA8">
        <w:rPr>
          <w:i/>
        </w:rPr>
        <w:t>opalescens</w:t>
      </w:r>
      <w:proofErr w:type="spellEnd"/>
      <w:r w:rsidRPr="002C5FA8">
        <w:rPr>
          <w:i/>
        </w:rPr>
        <w:t xml:space="preserve">, </w:t>
      </w:r>
      <w:proofErr w:type="spellStart"/>
      <w:proofErr w:type="gramStart"/>
      <w:r w:rsidRPr="002C5FA8">
        <w:rPr>
          <w:i/>
        </w:rPr>
        <w:t>Sebastes</w:t>
      </w:r>
      <w:proofErr w:type="spellEnd"/>
      <w:proofErr w:type="gramEnd"/>
      <w:r w:rsidRPr="002C5FA8">
        <w:rPr>
          <w:i/>
        </w:rPr>
        <w:t xml:space="preserve"> spp.</w:t>
      </w:r>
    </w:p>
    <w:p w:rsidR="005A433A" w:rsidRPr="002C5FA8" w:rsidRDefault="005A433A" w:rsidP="0098331E">
      <w:pPr>
        <w:spacing w:line="480" w:lineRule="auto"/>
        <w:rPr>
          <w:b/>
        </w:rPr>
      </w:pPr>
      <w:r w:rsidRPr="002C5FA8">
        <w:rPr>
          <w:b/>
        </w:rPr>
        <w:br w:type="page"/>
      </w:r>
    </w:p>
    <w:p w:rsidR="00F25CAE" w:rsidRPr="002C5FA8" w:rsidRDefault="00F25CAE" w:rsidP="0098331E">
      <w:pPr>
        <w:spacing w:line="480" w:lineRule="auto"/>
        <w:rPr>
          <w:b/>
        </w:rPr>
      </w:pPr>
      <w:r w:rsidRPr="002C5FA8">
        <w:rPr>
          <w:b/>
        </w:rPr>
        <w:lastRenderedPageBreak/>
        <w:t>Introduction</w:t>
      </w:r>
    </w:p>
    <w:p w:rsidR="006951AF" w:rsidRPr="002C5FA8" w:rsidRDefault="00CC2705" w:rsidP="0098331E">
      <w:pPr>
        <w:spacing w:line="480" w:lineRule="auto"/>
        <w:ind w:firstLine="360"/>
      </w:pPr>
      <w:r w:rsidRPr="002C5FA8">
        <w:t>Predator-prey dynamics have long been emphasized in multispecies fisher</w:t>
      </w:r>
      <w:r w:rsidR="00AC491B" w:rsidRPr="002C5FA8">
        <w:t xml:space="preserve">ies management (May </w:t>
      </w:r>
      <w:r w:rsidR="00F06918" w:rsidRPr="004F7F17">
        <w:t>et al</w:t>
      </w:r>
      <w:r w:rsidR="00F06918" w:rsidRPr="002C5FA8">
        <w:rPr>
          <w:i/>
        </w:rPr>
        <w:t>.</w:t>
      </w:r>
      <w:r w:rsidR="00AC491B" w:rsidRPr="002C5FA8">
        <w:t xml:space="preserve"> 1979, </w:t>
      </w:r>
      <w:proofErr w:type="spellStart"/>
      <w:r w:rsidR="00AC491B" w:rsidRPr="002C5FA8">
        <w:t>Yodzis</w:t>
      </w:r>
      <w:proofErr w:type="spellEnd"/>
      <w:r w:rsidR="00AC491B" w:rsidRPr="002C5FA8">
        <w:t xml:space="preserve"> 1994</w:t>
      </w:r>
      <w:r w:rsidRPr="002C5FA8">
        <w:t xml:space="preserve">).  </w:t>
      </w:r>
      <w:r w:rsidR="0006023D" w:rsidRPr="002C5FA8">
        <w:t xml:space="preserve">Recently, with the global decline of many marine top predator populations and a growing emphasis on ecosystem-based management, </w:t>
      </w:r>
      <w:r w:rsidR="00C51683" w:rsidRPr="002C5FA8">
        <w:t xml:space="preserve">potential </w:t>
      </w:r>
      <w:r w:rsidR="0006023D" w:rsidRPr="002C5FA8">
        <w:t xml:space="preserve">competition between human fisheries and marine predators dependent on lower </w:t>
      </w:r>
      <w:proofErr w:type="spellStart"/>
      <w:r w:rsidR="0006023D" w:rsidRPr="002C5FA8">
        <w:t>trophic</w:t>
      </w:r>
      <w:proofErr w:type="spellEnd"/>
      <w:r w:rsidR="0006023D" w:rsidRPr="002C5FA8">
        <w:t xml:space="preserve"> level fo</w:t>
      </w:r>
      <w:r w:rsidR="00A2453A" w:rsidRPr="002C5FA8">
        <w:t xml:space="preserve">rage fish </w:t>
      </w:r>
      <w:r w:rsidR="0006023D" w:rsidRPr="002C5FA8">
        <w:t>has received considerable</w:t>
      </w:r>
      <w:r w:rsidR="00C44EFE" w:rsidRPr="002C5FA8">
        <w:t xml:space="preserve"> attention (</w:t>
      </w:r>
      <w:proofErr w:type="spellStart"/>
      <w:r w:rsidR="00C44EFE" w:rsidRPr="002C5FA8">
        <w:t>Pikitch</w:t>
      </w:r>
      <w:proofErr w:type="spellEnd"/>
      <w:r w:rsidR="00C44EFE" w:rsidRPr="002C5FA8">
        <w:t xml:space="preserve"> </w:t>
      </w:r>
      <w:r w:rsidR="00F06918" w:rsidRPr="004F7F17">
        <w:t>et al</w:t>
      </w:r>
      <w:r w:rsidR="00F06918" w:rsidRPr="002C5FA8">
        <w:rPr>
          <w:i/>
        </w:rPr>
        <w:t>.</w:t>
      </w:r>
      <w:r w:rsidR="00C44EFE" w:rsidRPr="002C5FA8">
        <w:t xml:space="preserve"> 2004</w:t>
      </w:r>
      <w:r w:rsidR="0006023D" w:rsidRPr="002C5FA8">
        <w:t xml:space="preserve">).  </w:t>
      </w:r>
      <w:r w:rsidR="00F03A23" w:rsidRPr="002C5FA8">
        <w:t xml:space="preserve">Unfortunately, </w:t>
      </w:r>
      <w:r w:rsidR="0006023D" w:rsidRPr="002C5FA8">
        <w:t xml:space="preserve">the impacts of forage fish fisheries, which may </w:t>
      </w:r>
      <w:r w:rsidR="00A2453A" w:rsidRPr="002C5FA8">
        <w:t xml:space="preserve">account for </w:t>
      </w:r>
      <w:r w:rsidR="0006023D" w:rsidRPr="002C5FA8">
        <w:t>~</w:t>
      </w:r>
      <w:r w:rsidR="00371494" w:rsidRPr="002C5FA8">
        <w:t>30% of marine</w:t>
      </w:r>
      <w:r w:rsidR="00F979D8" w:rsidRPr="002C5FA8">
        <w:t xml:space="preserve"> fishery </w:t>
      </w:r>
      <w:r w:rsidR="00A2453A" w:rsidRPr="002C5FA8">
        <w:t xml:space="preserve">landings globally (Alder </w:t>
      </w:r>
      <w:r w:rsidR="00F06918" w:rsidRPr="004F7F17">
        <w:t>et al</w:t>
      </w:r>
      <w:r w:rsidR="00F06918" w:rsidRPr="002C5FA8">
        <w:rPr>
          <w:i/>
        </w:rPr>
        <w:t>.</w:t>
      </w:r>
      <w:r w:rsidR="00A2453A" w:rsidRPr="002C5FA8">
        <w:t xml:space="preserve"> 2008)</w:t>
      </w:r>
      <w:r w:rsidR="0006023D" w:rsidRPr="002C5FA8">
        <w:t xml:space="preserve"> is still poorly </w:t>
      </w:r>
      <w:r w:rsidR="00D46532" w:rsidRPr="002C5FA8">
        <w:t>understood</w:t>
      </w:r>
      <w:r w:rsidR="0006023D" w:rsidRPr="002C5FA8">
        <w:t xml:space="preserve">, despite </w:t>
      </w:r>
      <w:r w:rsidR="006951AF" w:rsidRPr="002C5FA8">
        <w:t xml:space="preserve">many efforts to synthesize available data in </w:t>
      </w:r>
      <w:r w:rsidR="00F03A23" w:rsidRPr="002C5FA8">
        <w:t>complex models</w:t>
      </w:r>
      <w:r w:rsidR="0006023D" w:rsidRPr="002C5FA8">
        <w:t xml:space="preserve"> </w:t>
      </w:r>
      <w:r w:rsidR="00A2453A" w:rsidRPr="002C5FA8">
        <w:t>(</w:t>
      </w:r>
      <w:r w:rsidR="00C51683" w:rsidRPr="002C5FA8">
        <w:t xml:space="preserve">Smith </w:t>
      </w:r>
      <w:r w:rsidR="00C51683" w:rsidRPr="004F7F17">
        <w:t>et al</w:t>
      </w:r>
      <w:r w:rsidR="00C51683" w:rsidRPr="002C5FA8">
        <w:rPr>
          <w:i/>
        </w:rPr>
        <w:t>.</w:t>
      </w:r>
      <w:r w:rsidR="00C51683" w:rsidRPr="002C5FA8">
        <w:t xml:space="preserve"> 2011, </w:t>
      </w:r>
      <w:proofErr w:type="spellStart"/>
      <w:r w:rsidR="00A2453A" w:rsidRPr="002C5FA8">
        <w:t>Pikitch</w:t>
      </w:r>
      <w:proofErr w:type="spellEnd"/>
      <w:r w:rsidR="00A2453A" w:rsidRPr="002C5FA8">
        <w:t xml:space="preserve"> </w:t>
      </w:r>
      <w:r w:rsidR="00F06918" w:rsidRPr="004F7F17">
        <w:t>et al</w:t>
      </w:r>
      <w:r w:rsidR="00F06918" w:rsidRPr="002C5FA8">
        <w:rPr>
          <w:i/>
        </w:rPr>
        <w:t>.</w:t>
      </w:r>
      <w:r w:rsidR="00A2453A" w:rsidRPr="002C5FA8">
        <w:t xml:space="preserve"> 2014).</w:t>
      </w:r>
    </w:p>
    <w:p w:rsidR="006951AF" w:rsidRPr="002C5FA8" w:rsidRDefault="006951AF" w:rsidP="00BC3B07">
      <w:pPr>
        <w:tabs>
          <w:tab w:val="left" w:pos="360"/>
        </w:tabs>
        <w:spacing w:line="480" w:lineRule="auto"/>
      </w:pPr>
      <w:r w:rsidRPr="002C5FA8">
        <w:tab/>
        <w:t>U</w:t>
      </w:r>
      <w:r w:rsidR="00F979D8" w:rsidRPr="002C5FA8">
        <w:t>nderstanding</w:t>
      </w:r>
      <w:r w:rsidR="00ED0993" w:rsidRPr="002C5FA8">
        <w:t xml:space="preserve"> the </w:t>
      </w:r>
      <w:r w:rsidR="00D46532" w:rsidRPr="002C5FA8">
        <w:t xml:space="preserve">thresholds at which prey limit predator productivity </w:t>
      </w:r>
      <w:r w:rsidR="00F979D8" w:rsidRPr="002C5FA8">
        <w:t xml:space="preserve">is </w:t>
      </w:r>
      <w:r w:rsidR="005A3C6D" w:rsidRPr="002C5FA8">
        <w:t>hampered by lack of robust and detailed information on functional and numerical responses</w:t>
      </w:r>
      <w:r w:rsidRPr="002C5FA8">
        <w:t>.  While it is clear that most functional and numerical responses are non-linear (</w:t>
      </w:r>
      <w:proofErr w:type="spellStart"/>
      <w:r w:rsidRPr="002C5FA8">
        <w:t>Holling</w:t>
      </w:r>
      <w:proofErr w:type="spellEnd"/>
      <w:r w:rsidRPr="002C5FA8">
        <w:t xml:space="preserve"> 1959)</w:t>
      </w:r>
      <w:r w:rsidR="00F979D8" w:rsidRPr="002C5FA8">
        <w:t>,</w:t>
      </w:r>
      <w:r w:rsidRPr="002C5FA8">
        <w:t xml:space="preserve"> the form of relationships, </w:t>
      </w:r>
      <w:r w:rsidR="00F979D8" w:rsidRPr="002C5FA8">
        <w:t xml:space="preserve">and how relationships vary across </w:t>
      </w:r>
      <w:proofErr w:type="spellStart"/>
      <w:r w:rsidR="00F979D8" w:rsidRPr="002C5FA8">
        <w:t>taxa</w:t>
      </w:r>
      <w:proofErr w:type="spellEnd"/>
      <w:r w:rsidR="00F979D8" w:rsidRPr="002C5FA8">
        <w:t xml:space="preserve"> and </w:t>
      </w:r>
      <w:r w:rsidR="00CC2705" w:rsidRPr="002C5FA8">
        <w:t>spa</w:t>
      </w:r>
      <w:r w:rsidRPr="002C5FA8">
        <w:t>ce</w:t>
      </w:r>
      <w:r w:rsidR="00CC2705" w:rsidRPr="002C5FA8">
        <w:t xml:space="preserve"> relative to different </w:t>
      </w:r>
      <w:r w:rsidR="00D46532" w:rsidRPr="002C5FA8">
        <w:t xml:space="preserve">prey species </w:t>
      </w:r>
      <w:r w:rsidRPr="002C5FA8">
        <w:t>remains largely un</w:t>
      </w:r>
      <w:r w:rsidR="00CE6A1C" w:rsidRPr="002C5FA8">
        <w:t>studied</w:t>
      </w:r>
      <w:r w:rsidR="00CC2705" w:rsidRPr="002C5FA8">
        <w:t xml:space="preserve"> </w:t>
      </w:r>
      <w:r w:rsidR="00F979D8" w:rsidRPr="002C5FA8">
        <w:t>(</w:t>
      </w:r>
      <w:proofErr w:type="spellStart"/>
      <w:r w:rsidR="00F979D8" w:rsidRPr="002C5FA8">
        <w:t>Hunsicker</w:t>
      </w:r>
      <w:proofErr w:type="spellEnd"/>
      <w:r w:rsidR="00F979D8" w:rsidRPr="002C5FA8">
        <w:t xml:space="preserve"> </w:t>
      </w:r>
      <w:r w:rsidR="00F06918" w:rsidRPr="004F7F17">
        <w:t>et al</w:t>
      </w:r>
      <w:r w:rsidR="00F06918" w:rsidRPr="002C5FA8">
        <w:rPr>
          <w:i/>
        </w:rPr>
        <w:t>.</w:t>
      </w:r>
      <w:r w:rsidR="006A7E0D" w:rsidRPr="002C5FA8">
        <w:t xml:space="preserve"> 2011, Link 2010</w:t>
      </w:r>
      <w:r w:rsidR="00F979D8" w:rsidRPr="002C5FA8">
        <w:t xml:space="preserve">).  </w:t>
      </w:r>
      <w:r w:rsidRPr="002C5FA8">
        <w:t xml:space="preserve">As one of the first studies to look for general forms of the numerical response, </w:t>
      </w:r>
      <w:r w:rsidR="00D46532" w:rsidRPr="002C5FA8">
        <w:t xml:space="preserve">the meta-analysis of </w:t>
      </w:r>
      <w:proofErr w:type="spellStart"/>
      <w:r w:rsidR="00F979D8" w:rsidRPr="002C5FA8">
        <w:t>Cury</w:t>
      </w:r>
      <w:proofErr w:type="spellEnd"/>
      <w:r w:rsidR="00F979D8" w:rsidRPr="002C5FA8">
        <w:t xml:space="preserve"> </w:t>
      </w:r>
      <w:r w:rsidR="00F06918" w:rsidRPr="004F7F17">
        <w:t>et al</w:t>
      </w:r>
      <w:r w:rsidR="00F06918" w:rsidRPr="002C5FA8">
        <w:rPr>
          <w:i/>
        </w:rPr>
        <w:t>.</w:t>
      </w:r>
      <w:r w:rsidR="00F979D8" w:rsidRPr="002C5FA8">
        <w:t xml:space="preserve"> (2011) demonstrated</w:t>
      </w:r>
      <w:r w:rsidRPr="002C5FA8">
        <w:t xml:space="preserve"> that the breeding success - prey abundance relationship of seabirds </w:t>
      </w:r>
      <w:r w:rsidR="00D46532" w:rsidRPr="002C5FA8">
        <w:t xml:space="preserve">globally </w:t>
      </w:r>
      <w:r w:rsidRPr="002C5FA8">
        <w:t xml:space="preserve">follows a Type II </w:t>
      </w:r>
      <w:r w:rsidR="00F40DA5" w:rsidRPr="002C5FA8">
        <w:t>curve</w:t>
      </w:r>
      <w:r w:rsidRPr="002C5FA8">
        <w:t xml:space="preserve"> (</w:t>
      </w:r>
      <w:proofErr w:type="spellStart"/>
      <w:r w:rsidRPr="002C5FA8">
        <w:rPr>
          <w:i/>
        </w:rPr>
        <w:t>sensu</w:t>
      </w:r>
      <w:proofErr w:type="spellEnd"/>
      <w:r w:rsidRPr="002C5FA8">
        <w:t xml:space="preserve"> </w:t>
      </w:r>
      <w:proofErr w:type="spellStart"/>
      <w:r w:rsidRPr="002C5FA8">
        <w:t>Holling</w:t>
      </w:r>
      <w:proofErr w:type="spellEnd"/>
      <w:r w:rsidRPr="002C5FA8">
        <w:t xml:space="preserve"> 1959).  Moreover, </w:t>
      </w:r>
      <w:proofErr w:type="spellStart"/>
      <w:r w:rsidRPr="002C5FA8">
        <w:t>Cury</w:t>
      </w:r>
      <w:proofErr w:type="spellEnd"/>
      <w:r w:rsidRPr="002C5FA8">
        <w:t xml:space="preserve"> </w:t>
      </w:r>
      <w:r w:rsidR="00F06918" w:rsidRPr="004F7F17">
        <w:t>et al</w:t>
      </w:r>
      <w:r w:rsidR="00F06918" w:rsidRPr="002C5FA8">
        <w:rPr>
          <w:i/>
        </w:rPr>
        <w:t>.</w:t>
      </w:r>
      <w:r w:rsidRPr="002C5FA8">
        <w:t xml:space="preserve"> </w:t>
      </w:r>
      <w:r w:rsidR="00D57FD5" w:rsidRPr="002C5FA8">
        <w:t xml:space="preserve">(2011) </w:t>
      </w:r>
      <w:r w:rsidRPr="002C5FA8">
        <w:t xml:space="preserve">demonstrated </w:t>
      </w:r>
      <w:r w:rsidR="00CE4247" w:rsidRPr="002C5FA8">
        <w:t xml:space="preserve">that </w:t>
      </w:r>
      <w:r w:rsidR="00F979D8" w:rsidRPr="002C5FA8">
        <w:t xml:space="preserve">a prey threshold </w:t>
      </w:r>
      <w:r w:rsidR="00D46532" w:rsidRPr="002C5FA8">
        <w:t>of</w:t>
      </w:r>
      <w:r w:rsidR="00F979D8" w:rsidRPr="002C5FA8">
        <w:t xml:space="preserve"> approximately one-third of maximum prey biomass was required to </w:t>
      </w:r>
      <w:r w:rsidRPr="002C5FA8">
        <w:t xml:space="preserve">maintain high breeding </w:t>
      </w:r>
      <w:r w:rsidR="00F979D8" w:rsidRPr="002C5FA8">
        <w:t>success</w:t>
      </w:r>
      <w:r w:rsidR="00D57FD5" w:rsidRPr="002C5FA8">
        <w:t xml:space="preserve"> </w:t>
      </w:r>
      <w:r w:rsidR="00F979D8" w:rsidRPr="002C5FA8">
        <w:t>for 14 species of seabird</w:t>
      </w:r>
      <w:r w:rsidR="00CE4247" w:rsidRPr="002C5FA8">
        <w:t>s across seven</w:t>
      </w:r>
      <w:r w:rsidR="00D46532" w:rsidRPr="002C5FA8">
        <w:t xml:space="preserve"> marine ecosystems</w:t>
      </w:r>
      <w:r w:rsidRPr="002C5FA8">
        <w:t>.  This threshold provides a potential benchmark for forage fish fisheries management</w:t>
      </w:r>
      <w:r w:rsidR="00CC2705" w:rsidRPr="002C5FA8">
        <w:t xml:space="preserve">, but it is unknown if </w:t>
      </w:r>
      <w:r w:rsidRPr="002C5FA8">
        <w:t xml:space="preserve">it can </w:t>
      </w:r>
      <w:r w:rsidR="00CC2705" w:rsidRPr="002C5FA8">
        <w:t xml:space="preserve">be generalized across </w:t>
      </w:r>
      <w:r w:rsidRPr="002C5FA8">
        <w:t>all seabirds</w:t>
      </w:r>
      <w:r w:rsidR="00CE4247" w:rsidRPr="002C5FA8">
        <w:t>,</w:t>
      </w:r>
      <w:r w:rsidRPr="002C5FA8">
        <w:t xml:space="preserve"> let alone other classes of </w:t>
      </w:r>
      <w:r w:rsidR="00CC2705" w:rsidRPr="002C5FA8">
        <w:t xml:space="preserve">marine </w:t>
      </w:r>
      <w:r w:rsidR="00556DC2" w:rsidRPr="002C5FA8">
        <w:t>vertebrates</w:t>
      </w:r>
      <w:r w:rsidR="00CE4247" w:rsidRPr="002C5FA8">
        <w:t xml:space="preserve"> that also utilize </w:t>
      </w:r>
      <w:r w:rsidR="00D46532" w:rsidRPr="002C5FA8">
        <w:t xml:space="preserve">similar prey </w:t>
      </w:r>
      <w:r w:rsidR="00CE4247" w:rsidRPr="002C5FA8">
        <w:t>species</w:t>
      </w:r>
      <w:r w:rsidR="00CC2705" w:rsidRPr="002C5FA8">
        <w:t xml:space="preserve">.  </w:t>
      </w:r>
      <w:r w:rsidRPr="002C5FA8">
        <w:t>While t</w:t>
      </w:r>
      <w:r w:rsidR="00CC2705" w:rsidRPr="002C5FA8">
        <w:t xml:space="preserve">here is some evidence that marine mammals and predatory </w:t>
      </w:r>
      <w:r w:rsidR="00556DC2" w:rsidRPr="002C5FA8">
        <w:t xml:space="preserve">fishes </w:t>
      </w:r>
      <w:r w:rsidR="00CC2705" w:rsidRPr="002C5FA8">
        <w:t xml:space="preserve">share the same general form of the relationship </w:t>
      </w:r>
      <w:r w:rsidRPr="002C5FA8">
        <w:t xml:space="preserve">and threshold </w:t>
      </w:r>
      <w:r w:rsidR="00CC2705" w:rsidRPr="002C5FA8">
        <w:t xml:space="preserve">established by </w:t>
      </w:r>
      <w:proofErr w:type="spellStart"/>
      <w:r w:rsidR="00CC2705" w:rsidRPr="002C5FA8">
        <w:t>Cury</w:t>
      </w:r>
      <w:proofErr w:type="spellEnd"/>
      <w:r w:rsidR="00CC2705" w:rsidRPr="002C5FA8">
        <w:t xml:space="preserve"> </w:t>
      </w:r>
      <w:r w:rsidR="00F06918" w:rsidRPr="004F7F17">
        <w:t>et al</w:t>
      </w:r>
      <w:r w:rsidR="00F06918" w:rsidRPr="002C5FA8">
        <w:rPr>
          <w:i/>
        </w:rPr>
        <w:t>.</w:t>
      </w:r>
      <w:r w:rsidR="00CC2705" w:rsidRPr="002C5FA8">
        <w:t xml:space="preserve"> (Boyd </w:t>
      </w:r>
      <w:r w:rsidR="004F7F17">
        <w:lastRenderedPageBreak/>
        <w:t>and</w:t>
      </w:r>
      <w:r w:rsidR="00F006AC" w:rsidRPr="002C5FA8">
        <w:t xml:space="preserve"> Murray</w:t>
      </w:r>
      <w:r w:rsidR="00CC2705" w:rsidRPr="002C5FA8">
        <w:t xml:space="preserve"> 2001, Boyd 2002, </w:t>
      </w:r>
      <w:proofErr w:type="spellStart"/>
      <w:r w:rsidR="00CC2705" w:rsidRPr="002C5FA8">
        <w:t>Hunsicker</w:t>
      </w:r>
      <w:proofErr w:type="spellEnd"/>
      <w:r w:rsidR="00CC2705" w:rsidRPr="002C5FA8">
        <w:t xml:space="preserve"> </w:t>
      </w:r>
      <w:r w:rsidR="00F06918" w:rsidRPr="004F7F17">
        <w:t>et al</w:t>
      </w:r>
      <w:r w:rsidR="00F06918" w:rsidRPr="002C5FA8">
        <w:rPr>
          <w:i/>
        </w:rPr>
        <w:t>.</w:t>
      </w:r>
      <w:r w:rsidR="00CC2705" w:rsidRPr="002C5FA8">
        <w:t xml:space="preserve"> 2011)</w:t>
      </w:r>
      <w:r w:rsidRPr="002C5FA8">
        <w:t xml:space="preserve">, a formal test of this idea has yet to be </w:t>
      </w:r>
      <w:r w:rsidR="00976977" w:rsidRPr="002C5FA8">
        <w:t>fulfilled.</w:t>
      </w:r>
    </w:p>
    <w:p w:rsidR="00FE1FF5" w:rsidRPr="002C5FA8" w:rsidRDefault="00556DC2" w:rsidP="00BC3B07">
      <w:pPr>
        <w:spacing w:line="480" w:lineRule="auto"/>
        <w:ind w:firstLine="360"/>
      </w:pPr>
      <w:r w:rsidRPr="002C5FA8">
        <w:t xml:space="preserve">Forage </w:t>
      </w:r>
      <w:r w:rsidR="00D46532" w:rsidRPr="002C5FA8">
        <w:t>fish</w:t>
      </w:r>
      <w:r w:rsidR="006F7451" w:rsidRPr="002C5FA8">
        <w:t xml:space="preserve"> </w:t>
      </w:r>
      <w:r w:rsidR="00976977" w:rsidRPr="002C5FA8">
        <w:t xml:space="preserve">fisheries </w:t>
      </w:r>
      <w:r w:rsidR="006F7451" w:rsidRPr="002C5FA8">
        <w:t xml:space="preserve">are </w:t>
      </w:r>
      <w:r w:rsidR="00976977" w:rsidRPr="002C5FA8">
        <w:t xml:space="preserve">prevalent in </w:t>
      </w:r>
      <w:r w:rsidR="006F7451" w:rsidRPr="002C5FA8">
        <w:t xml:space="preserve">eastern boundary </w:t>
      </w:r>
      <w:r w:rsidR="00976977" w:rsidRPr="002C5FA8">
        <w:t xml:space="preserve">upwelling </w:t>
      </w:r>
      <w:r w:rsidR="006F7451" w:rsidRPr="002C5FA8">
        <w:t>systems</w:t>
      </w:r>
      <w:r w:rsidR="00976977" w:rsidRPr="002C5FA8">
        <w:t xml:space="preserve"> </w:t>
      </w:r>
      <w:r w:rsidR="00CE4247" w:rsidRPr="002C5FA8">
        <w:t>of the world</w:t>
      </w:r>
      <w:r w:rsidR="00976977" w:rsidRPr="002C5FA8">
        <w:t xml:space="preserve"> </w:t>
      </w:r>
      <w:r w:rsidR="00CE4247" w:rsidRPr="002C5FA8">
        <w:t>(</w:t>
      </w:r>
      <w:r w:rsidR="00976977" w:rsidRPr="002C5FA8">
        <w:t xml:space="preserve">the California, Humboldt, Canary, and </w:t>
      </w:r>
      <w:proofErr w:type="spellStart"/>
      <w:r w:rsidR="00976977" w:rsidRPr="002C5FA8">
        <w:t>Benguela</w:t>
      </w:r>
      <w:proofErr w:type="spellEnd"/>
      <w:r w:rsidR="00976977" w:rsidRPr="002C5FA8">
        <w:t xml:space="preserve"> systems</w:t>
      </w:r>
      <w:r w:rsidR="00D46532" w:rsidRPr="002C5FA8">
        <w:t xml:space="preserve">; </w:t>
      </w:r>
      <w:proofErr w:type="spellStart"/>
      <w:r w:rsidR="00D46532" w:rsidRPr="002C5FA8">
        <w:t>Sydeman</w:t>
      </w:r>
      <w:proofErr w:type="spellEnd"/>
      <w:r w:rsidR="00D46532" w:rsidRPr="002C5FA8">
        <w:t xml:space="preserve"> et al. 2014</w:t>
      </w:r>
      <w:r w:rsidR="00CE4247" w:rsidRPr="002C5FA8">
        <w:t>)</w:t>
      </w:r>
      <w:r w:rsidR="00976977" w:rsidRPr="002C5FA8">
        <w:t xml:space="preserve">, and </w:t>
      </w:r>
      <w:r w:rsidR="00CE4247" w:rsidRPr="002C5FA8">
        <w:t xml:space="preserve">they </w:t>
      </w:r>
      <w:r w:rsidR="00976977" w:rsidRPr="002C5FA8">
        <w:t xml:space="preserve">are thought to have a variety of </w:t>
      </w:r>
      <w:r w:rsidR="00D46532" w:rsidRPr="002C5FA8">
        <w:t>negative effects</w:t>
      </w:r>
      <w:r w:rsidR="00976977" w:rsidRPr="002C5FA8">
        <w:t xml:space="preserve"> on marine predator</w:t>
      </w:r>
      <w:r w:rsidR="00D46532" w:rsidRPr="002C5FA8">
        <w:t xml:space="preserve"> foraging and demography</w:t>
      </w:r>
      <w:r w:rsidR="00976977" w:rsidRPr="002C5FA8">
        <w:t xml:space="preserve"> (</w:t>
      </w:r>
      <w:r w:rsidR="008E1914" w:rsidRPr="002C5FA8">
        <w:t xml:space="preserve">e.g., </w:t>
      </w:r>
      <w:proofErr w:type="spellStart"/>
      <w:r w:rsidR="008E1914" w:rsidRPr="002C5FA8">
        <w:t>Kirkman</w:t>
      </w:r>
      <w:proofErr w:type="spellEnd"/>
      <w:r w:rsidR="008E1914" w:rsidRPr="002C5FA8">
        <w:t xml:space="preserve"> </w:t>
      </w:r>
      <w:r w:rsidR="008E6329" w:rsidRPr="002C5FA8">
        <w:t>200</w:t>
      </w:r>
      <w:r w:rsidR="008E1914" w:rsidRPr="002C5FA8">
        <w:t>9</w:t>
      </w:r>
      <w:r w:rsidR="00976977" w:rsidRPr="002C5FA8">
        <w:t xml:space="preserve">).  </w:t>
      </w:r>
      <w:r w:rsidR="006C0DB4" w:rsidRPr="002C5FA8">
        <w:t>In contrast to</w:t>
      </w:r>
      <w:r w:rsidR="00CC4C99" w:rsidRPr="002C5FA8">
        <w:t xml:space="preserve"> </w:t>
      </w:r>
      <w:r w:rsidR="00E86A08" w:rsidRPr="002C5FA8">
        <w:t>some</w:t>
      </w:r>
      <w:r w:rsidR="00CC4C99" w:rsidRPr="002C5FA8">
        <w:t xml:space="preserve"> upwelling systems</w:t>
      </w:r>
      <w:r w:rsidR="00E86A08" w:rsidRPr="002C5FA8">
        <w:t>, notably the Peru system</w:t>
      </w:r>
      <w:r w:rsidR="00CC4C99" w:rsidRPr="002C5FA8">
        <w:t xml:space="preserve"> (</w:t>
      </w:r>
      <w:proofErr w:type="spellStart"/>
      <w:r w:rsidR="00CC4C99" w:rsidRPr="002C5FA8">
        <w:t>Cury</w:t>
      </w:r>
      <w:proofErr w:type="spellEnd"/>
      <w:r w:rsidR="00CC4C99" w:rsidRPr="002C5FA8">
        <w:t xml:space="preserve"> </w:t>
      </w:r>
      <w:r w:rsidR="00F06918" w:rsidRPr="004F7F17">
        <w:t>et al</w:t>
      </w:r>
      <w:r w:rsidR="00F06918" w:rsidRPr="002C5FA8">
        <w:rPr>
          <w:i/>
        </w:rPr>
        <w:t>.</w:t>
      </w:r>
      <w:r w:rsidR="00CC4C99" w:rsidRPr="002C5FA8">
        <w:t xml:space="preserve"> 2000)</w:t>
      </w:r>
      <w:r w:rsidR="00B92E69" w:rsidRPr="002C5FA8">
        <w:t>,</w:t>
      </w:r>
      <w:r w:rsidR="00CC4C99" w:rsidRPr="002C5FA8">
        <w:t xml:space="preserve"> the CCE is not </w:t>
      </w:r>
      <w:r w:rsidR="005A3F41" w:rsidRPr="002C5FA8">
        <w:t>characterized by “</w:t>
      </w:r>
      <w:r w:rsidR="00CC4C99" w:rsidRPr="002C5FA8">
        <w:t>wasp-waist</w:t>
      </w:r>
      <w:r w:rsidR="005A3F41" w:rsidRPr="002C5FA8">
        <w:t>”</w:t>
      </w:r>
      <w:r w:rsidR="00FE1FF5" w:rsidRPr="002C5FA8">
        <w:t xml:space="preserve"> food web dynamics (Miller </w:t>
      </w:r>
      <w:r w:rsidR="00F06918" w:rsidRPr="004F7F17">
        <w:t>et al</w:t>
      </w:r>
      <w:r w:rsidR="00F06918" w:rsidRPr="002C5FA8">
        <w:rPr>
          <w:i/>
        </w:rPr>
        <w:t>.</w:t>
      </w:r>
      <w:r w:rsidR="00FE1FF5" w:rsidRPr="002C5FA8">
        <w:t xml:space="preserve"> 2010).  E</w:t>
      </w:r>
      <w:r w:rsidR="00B918F1" w:rsidRPr="002C5FA8">
        <w:t>nergy transfer occur</w:t>
      </w:r>
      <w:r w:rsidR="00FE1FF5" w:rsidRPr="002C5FA8">
        <w:t xml:space="preserve">s via many </w:t>
      </w:r>
      <w:r w:rsidR="00E86A08" w:rsidRPr="002C5FA8">
        <w:t xml:space="preserve">mid </w:t>
      </w:r>
      <w:proofErr w:type="spellStart"/>
      <w:r w:rsidR="00E86A08" w:rsidRPr="002C5FA8">
        <w:t>trophic</w:t>
      </w:r>
      <w:proofErr w:type="spellEnd"/>
      <w:r w:rsidR="00E86A08" w:rsidRPr="002C5FA8">
        <w:t xml:space="preserve"> level prey </w:t>
      </w:r>
      <w:r w:rsidR="00CC4C99" w:rsidRPr="002C5FA8">
        <w:t>species (</w:t>
      </w:r>
      <w:proofErr w:type="spellStart"/>
      <w:r w:rsidR="00CC4C99" w:rsidRPr="002C5FA8">
        <w:t>Szoboszlai</w:t>
      </w:r>
      <w:proofErr w:type="spellEnd"/>
      <w:r w:rsidR="00CC4C99" w:rsidRPr="002C5FA8">
        <w:t xml:space="preserve"> </w:t>
      </w:r>
      <w:r w:rsidR="00F06918" w:rsidRPr="004F7F17">
        <w:t>et al</w:t>
      </w:r>
      <w:r w:rsidR="00F06918" w:rsidRPr="002C5FA8">
        <w:rPr>
          <w:i/>
        </w:rPr>
        <w:t>.</w:t>
      </w:r>
      <w:r w:rsidR="00CC4C99" w:rsidRPr="002C5FA8">
        <w:t xml:space="preserve"> 2015)</w:t>
      </w:r>
      <w:r w:rsidR="00FE1FF5" w:rsidRPr="002C5FA8">
        <w:t xml:space="preserve">, </w:t>
      </w:r>
      <w:r w:rsidR="00286BD2" w:rsidRPr="002C5FA8">
        <w:t>enhancing food web</w:t>
      </w:r>
      <w:r w:rsidR="00FE1FF5" w:rsidRPr="002C5FA8">
        <w:t xml:space="preserve"> complexity</w:t>
      </w:r>
      <w:r w:rsidR="00E86A08" w:rsidRPr="002C5FA8">
        <w:t xml:space="preserve">, </w:t>
      </w:r>
      <w:r w:rsidR="00286BD2" w:rsidRPr="002C5FA8">
        <w:t xml:space="preserve">as well as complexity </w:t>
      </w:r>
      <w:r w:rsidR="00FE1FF5" w:rsidRPr="002C5FA8">
        <w:t>in numerical responses</w:t>
      </w:r>
      <w:r w:rsidR="00E86A08" w:rsidRPr="002C5FA8">
        <w:t xml:space="preserve"> due to the potential for prey switching</w:t>
      </w:r>
      <w:r w:rsidR="00CC4C99" w:rsidRPr="002C5FA8">
        <w:t xml:space="preserve">.  </w:t>
      </w:r>
      <w:r w:rsidR="00B92E69" w:rsidRPr="002C5FA8">
        <w:t>T</w:t>
      </w:r>
      <w:r w:rsidR="00F61DDE" w:rsidRPr="002C5FA8">
        <w:t xml:space="preserve">he upper </w:t>
      </w:r>
      <w:proofErr w:type="spellStart"/>
      <w:r w:rsidR="00F61DDE" w:rsidRPr="002C5FA8">
        <w:t>trophic</w:t>
      </w:r>
      <w:proofErr w:type="spellEnd"/>
      <w:r w:rsidR="00F61DDE" w:rsidRPr="002C5FA8">
        <w:t xml:space="preserve"> level predator community</w:t>
      </w:r>
      <w:r w:rsidR="00B92E69" w:rsidRPr="002C5FA8">
        <w:t xml:space="preserve"> in the CCE</w:t>
      </w:r>
      <w:r w:rsidR="00F61DDE" w:rsidRPr="002C5FA8">
        <w:t xml:space="preserve"> </w:t>
      </w:r>
      <w:r w:rsidR="006436DB" w:rsidRPr="002C5FA8">
        <w:t>consists of more than</w:t>
      </w:r>
      <w:r w:rsidR="00FE1FF5" w:rsidRPr="002C5FA8">
        <w:t xml:space="preserve"> </w:t>
      </w:r>
      <w:r w:rsidR="00B504D9" w:rsidRPr="002C5FA8">
        <w:t>~1</w:t>
      </w:r>
      <w:r w:rsidR="00E86A08" w:rsidRPr="002C5FA8">
        <w:t>55</w:t>
      </w:r>
      <w:r w:rsidR="00B504D9" w:rsidRPr="002C5FA8">
        <w:t xml:space="preserve"> </w:t>
      </w:r>
      <w:r w:rsidR="006436DB" w:rsidRPr="002C5FA8">
        <w:t>species including &gt;50 sea</w:t>
      </w:r>
      <w:r w:rsidR="00B504D9" w:rsidRPr="002C5FA8">
        <w:t xml:space="preserve">birds, </w:t>
      </w:r>
      <w:r w:rsidR="006436DB" w:rsidRPr="002C5FA8">
        <w:t>&gt;30</w:t>
      </w:r>
      <w:r w:rsidR="00B504D9" w:rsidRPr="002C5FA8">
        <w:t xml:space="preserve"> marine mammals, and </w:t>
      </w:r>
      <w:r w:rsidR="006436DB" w:rsidRPr="002C5FA8">
        <w:t xml:space="preserve">&gt;75 </w:t>
      </w:r>
      <w:r w:rsidR="00B504D9" w:rsidRPr="002C5FA8">
        <w:t>predatory fish</w:t>
      </w:r>
      <w:del w:id="4" w:author="user" w:date="2017-07-31T15:24:00Z">
        <w:r w:rsidR="00B504D9" w:rsidRPr="002C5FA8" w:rsidDel="00B5689F">
          <w:delText>es</w:delText>
        </w:r>
      </w:del>
      <w:r w:rsidR="00B504D9" w:rsidRPr="002C5FA8">
        <w:t xml:space="preserve"> species.</w:t>
      </w:r>
      <w:r w:rsidR="00F61DDE" w:rsidRPr="002C5FA8">
        <w:t xml:space="preserve"> </w:t>
      </w:r>
      <w:r w:rsidR="00B62213">
        <w:t xml:space="preserve"> </w:t>
      </w:r>
      <w:r w:rsidR="00F61DDE" w:rsidRPr="002C5FA8">
        <w:t>Forage spe</w:t>
      </w:r>
      <w:r w:rsidR="005B70DE" w:rsidRPr="002C5FA8">
        <w:t xml:space="preserve">cies in this ecosystem consist </w:t>
      </w:r>
      <w:r w:rsidR="00F61DDE" w:rsidRPr="002C5FA8">
        <w:t xml:space="preserve">of </w:t>
      </w:r>
      <w:r w:rsidR="006F7451" w:rsidRPr="002C5FA8">
        <w:t xml:space="preserve">coastal pelagic </w:t>
      </w:r>
      <w:r w:rsidR="00FE1FF5" w:rsidRPr="002C5FA8">
        <w:t xml:space="preserve">fish including </w:t>
      </w:r>
      <w:r w:rsidR="006F7451" w:rsidRPr="002C5FA8">
        <w:t>northern anchovy (</w:t>
      </w:r>
      <w:proofErr w:type="spellStart"/>
      <w:r w:rsidR="006F7451" w:rsidRPr="002C5FA8">
        <w:rPr>
          <w:i/>
          <w:iCs/>
        </w:rPr>
        <w:t>Engraulis</w:t>
      </w:r>
      <w:proofErr w:type="spellEnd"/>
      <w:r w:rsidR="006F7451" w:rsidRPr="002C5FA8">
        <w:rPr>
          <w:i/>
          <w:iCs/>
        </w:rPr>
        <w:t xml:space="preserve"> </w:t>
      </w:r>
      <w:proofErr w:type="spellStart"/>
      <w:r w:rsidR="006F7451" w:rsidRPr="002C5FA8">
        <w:rPr>
          <w:i/>
          <w:iCs/>
        </w:rPr>
        <w:t>mordax</w:t>
      </w:r>
      <w:proofErr w:type="spellEnd"/>
      <w:r w:rsidR="006F7451" w:rsidRPr="002C5FA8">
        <w:t>) and Pacific sardine (</w:t>
      </w:r>
      <w:proofErr w:type="spellStart"/>
      <w:r w:rsidR="006F7451" w:rsidRPr="002C5FA8">
        <w:rPr>
          <w:i/>
          <w:iCs/>
        </w:rPr>
        <w:t>Sardinops</w:t>
      </w:r>
      <w:proofErr w:type="spellEnd"/>
      <w:r w:rsidR="006F7451" w:rsidRPr="002C5FA8">
        <w:rPr>
          <w:i/>
          <w:iCs/>
        </w:rPr>
        <w:t xml:space="preserve"> </w:t>
      </w:r>
      <w:proofErr w:type="spellStart"/>
      <w:r w:rsidR="006F7451" w:rsidRPr="002C5FA8">
        <w:rPr>
          <w:i/>
          <w:iCs/>
        </w:rPr>
        <w:t>sagax</w:t>
      </w:r>
      <w:proofErr w:type="spellEnd"/>
      <w:r w:rsidR="006F7451" w:rsidRPr="002C5FA8">
        <w:t xml:space="preserve">), </w:t>
      </w:r>
      <w:r w:rsidR="00F61DDE" w:rsidRPr="002C5FA8">
        <w:t>juvenile</w:t>
      </w:r>
      <w:r w:rsidR="00FE1FF5" w:rsidRPr="002C5FA8">
        <w:t xml:space="preserve"> (age-0)</w:t>
      </w:r>
      <w:r w:rsidR="001C5605" w:rsidRPr="002C5FA8">
        <w:t xml:space="preserve"> predatory fish</w:t>
      </w:r>
      <w:r w:rsidR="00F61DDE" w:rsidRPr="002C5FA8">
        <w:t xml:space="preserve"> such as rockfishes (</w:t>
      </w:r>
      <w:proofErr w:type="spellStart"/>
      <w:r w:rsidR="00F61DDE" w:rsidRPr="002C5FA8">
        <w:rPr>
          <w:i/>
          <w:iCs/>
        </w:rPr>
        <w:t>Sebastes</w:t>
      </w:r>
      <w:proofErr w:type="spellEnd"/>
      <w:r w:rsidR="00F61DDE" w:rsidRPr="002C5FA8">
        <w:rPr>
          <w:i/>
          <w:iCs/>
        </w:rPr>
        <w:t xml:space="preserve"> </w:t>
      </w:r>
      <w:r w:rsidR="00995366" w:rsidRPr="002C5FA8">
        <w:t>spp.)</w:t>
      </w:r>
      <w:r w:rsidR="00FE1FF5" w:rsidRPr="002C5FA8">
        <w:t>, as well as</w:t>
      </w:r>
      <w:r w:rsidR="00910417" w:rsidRPr="002C5FA8">
        <w:t xml:space="preserve"> </w:t>
      </w:r>
      <w:r w:rsidR="00FE1FF5" w:rsidRPr="002C5FA8">
        <w:t>i</w:t>
      </w:r>
      <w:r w:rsidR="00995366" w:rsidRPr="002C5FA8">
        <w:t>nvertebrates such as m</w:t>
      </w:r>
      <w:r w:rsidR="00F61DDE" w:rsidRPr="002C5FA8">
        <w:t>arket squid (</w:t>
      </w:r>
      <w:proofErr w:type="spellStart"/>
      <w:r w:rsidR="00995366" w:rsidRPr="002C5FA8">
        <w:rPr>
          <w:i/>
        </w:rPr>
        <w:t>Doryteuthis</w:t>
      </w:r>
      <w:proofErr w:type="spellEnd"/>
      <w:r w:rsidR="00F61DDE" w:rsidRPr="002C5FA8">
        <w:rPr>
          <w:i/>
          <w:iCs/>
        </w:rPr>
        <w:t xml:space="preserve"> </w:t>
      </w:r>
      <w:proofErr w:type="spellStart"/>
      <w:r w:rsidR="00F61DDE" w:rsidRPr="002C5FA8">
        <w:rPr>
          <w:i/>
          <w:iCs/>
        </w:rPr>
        <w:t>opalescens</w:t>
      </w:r>
      <w:proofErr w:type="spellEnd"/>
      <w:r w:rsidR="00F61DDE" w:rsidRPr="002C5FA8">
        <w:t>)</w:t>
      </w:r>
      <w:r w:rsidR="0003136A" w:rsidRPr="002C5FA8">
        <w:t>.</w:t>
      </w:r>
      <w:r w:rsidR="00FE1FF5" w:rsidRPr="002C5FA8">
        <w:t xml:space="preserve">  </w:t>
      </w:r>
      <w:r w:rsidR="004C5B97" w:rsidRPr="002C5FA8">
        <w:t xml:space="preserve">Here, building upon </w:t>
      </w:r>
      <w:r w:rsidR="00E86A08" w:rsidRPr="002C5FA8">
        <w:t xml:space="preserve">the conceptual approach of </w:t>
      </w:r>
      <w:proofErr w:type="spellStart"/>
      <w:r w:rsidR="004C5B97" w:rsidRPr="002C5FA8">
        <w:t>Cury</w:t>
      </w:r>
      <w:proofErr w:type="spellEnd"/>
      <w:r w:rsidR="004C5B97" w:rsidRPr="002C5FA8">
        <w:t xml:space="preserve"> </w:t>
      </w:r>
      <w:r w:rsidR="00F06918" w:rsidRPr="004F7F17">
        <w:t>et al</w:t>
      </w:r>
      <w:r w:rsidR="00F06918" w:rsidRPr="002C5FA8">
        <w:rPr>
          <w:i/>
        </w:rPr>
        <w:t>.</w:t>
      </w:r>
      <w:r w:rsidR="004C5B97" w:rsidRPr="002C5FA8">
        <w:t xml:space="preserve"> (2011) and others, we test the hypothesis that numerical response curves and prey thresholds are similar across seabirds and other classes of</w:t>
      </w:r>
      <w:r w:rsidR="00286BD2" w:rsidRPr="002C5FA8">
        <w:t xml:space="preserve"> marine</w:t>
      </w:r>
      <w:r w:rsidR="004C5B97" w:rsidRPr="002C5FA8">
        <w:t xml:space="preserve"> predator</w:t>
      </w:r>
      <w:r w:rsidR="00286BD2" w:rsidRPr="002C5FA8">
        <w:t>s</w:t>
      </w:r>
      <w:r w:rsidR="004C5B97" w:rsidRPr="002C5FA8">
        <w:t xml:space="preserve"> in the CCE.  </w:t>
      </w:r>
      <w:r w:rsidR="00FE1FF5" w:rsidRPr="002C5FA8">
        <w:t>To test</w:t>
      </w:r>
      <w:r w:rsidR="004C5B97" w:rsidRPr="002C5FA8">
        <w:t xml:space="preserve"> this hypothesis</w:t>
      </w:r>
      <w:r w:rsidR="00286BD2" w:rsidRPr="002C5FA8">
        <w:t>,</w:t>
      </w:r>
      <w:r w:rsidR="004C5B97" w:rsidRPr="002C5FA8">
        <w:t xml:space="preserve"> we modeled time series of predator demograph</w:t>
      </w:r>
      <w:r w:rsidR="00286BD2" w:rsidRPr="002C5FA8">
        <w:t>ic traits</w:t>
      </w:r>
      <w:r w:rsidR="004C5B97" w:rsidRPr="002C5FA8">
        <w:t xml:space="preserve"> against contemporaneous </w:t>
      </w:r>
      <w:r w:rsidR="00286BD2" w:rsidRPr="002C5FA8">
        <w:t>information</w:t>
      </w:r>
      <w:r w:rsidR="004C5B97" w:rsidRPr="002C5FA8">
        <w:t xml:space="preserve"> on forage </w:t>
      </w:r>
      <w:r w:rsidR="00286BD2" w:rsidRPr="002C5FA8">
        <w:t>nekton</w:t>
      </w:r>
      <w:r w:rsidR="00E86A08" w:rsidRPr="002C5FA8">
        <w:t xml:space="preserve"> abundance across this</w:t>
      </w:r>
      <w:r w:rsidR="004C5B97" w:rsidRPr="002C5FA8">
        <w:t xml:space="preserve"> ecosystem</w:t>
      </w:r>
      <w:r w:rsidR="00E86A08" w:rsidRPr="002C5FA8">
        <w:t xml:space="preserve"> in two regions</w:t>
      </w:r>
      <w:r w:rsidR="004C5B97" w:rsidRPr="002C5FA8">
        <w:t xml:space="preserve">.  This study is significant because thresholds of response for fish and marine mammals have yet to be compared to those established for seabirds to ascertain if the benchmark for fisheries management is applicable across classes of predators in marine ecosystems.     </w:t>
      </w:r>
      <w:r w:rsidR="00FE1FF5" w:rsidRPr="002C5FA8">
        <w:t xml:space="preserve"> </w:t>
      </w:r>
    </w:p>
    <w:p w:rsidR="00A47D8D" w:rsidRPr="002C5FA8" w:rsidRDefault="00A47D8D" w:rsidP="00BC3B07">
      <w:pPr>
        <w:spacing w:line="480" w:lineRule="auto"/>
        <w:rPr>
          <w:rFonts w:eastAsiaTheme="minorHAnsi"/>
        </w:rPr>
      </w:pPr>
    </w:p>
    <w:p w:rsidR="004A0AD4" w:rsidRPr="002C5FA8" w:rsidRDefault="004A0AD4" w:rsidP="00BC3B07">
      <w:pPr>
        <w:spacing w:line="480" w:lineRule="auto"/>
        <w:rPr>
          <w:b/>
        </w:rPr>
      </w:pPr>
      <w:r w:rsidRPr="002C5FA8">
        <w:rPr>
          <w:b/>
        </w:rPr>
        <w:lastRenderedPageBreak/>
        <w:t>Methods</w:t>
      </w:r>
    </w:p>
    <w:p w:rsidR="00F64D7F" w:rsidRDefault="00F64D7F" w:rsidP="00BC3B07">
      <w:pPr>
        <w:spacing w:line="480" w:lineRule="auto"/>
        <w:ind w:firstLine="360"/>
        <w:rPr>
          <w:color w:val="000000" w:themeColor="text1"/>
        </w:rPr>
      </w:pPr>
      <w:r w:rsidRPr="00482677">
        <w:t>Data for predator-prey relationships in th</w:t>
      </w:r>
      <w:r w:rsidR="008C7A78">
        <w:t xml:space="preserve">e </w:t>
      </w:r>
      <w:r w:rsidRPr="00482677">
        <w:t>CCE were obtained from various publications, technical reports and online databases and supplemented with unpublished data (</w:t>
      </w:r>
      <w:r>
        <w:t xml:space="preserve">see </w:t>
      </w:r>
      <w:proofErr w:type="spellStart"/>
      <w:r>
        <w:t>Sz</w:t>
      </w:r>
      <w:r w:rsidRPr="00482677">
        <w:t>oboszlai</w:t>
      </w:r>
      <w:proofErr w:type="spellEnd"/>
      <w:r w:rsidRPr="00482677">
        <w:t xml:space="preserve"> et al. 2015; </w:t>
      </w:r>
      <w:r w:rsidR="00B46EE5">
        <w:t>Table A</w:t>
      </w:r>
      <w:r w:rsidRPr="00482677">
        <w:t xml:space="preserve">1, </w:t>
      </w:r>
      <w:ins w:id="5" w:author="user" w:date="2017-09-17T08:18:00Z">
        <w:r w:rsidR="00FD6AFC">
          <w:t>A</w:t>
        </w:r>
      </w:ins>
      <w:del w:id="6" w:author="user" w:date="2017-09-17T08:18:00Z">
        <w:r w:rsidR="00F92A77" w:rsidDel="00FD6AFC">
          <w:delText>S</w:delText>
        </w:r>
      </w:del>
      <w:r w:rsidRPr="00482677">
        <w:t>2)</w:t>
      </w:r>
      <w:r>
        <w:t xml:space="preserve">. </w:t>
      </w:r>
      <w:r w:rsidRPr="00482677">
        <w:t>Seabirds in the central CCE</w:t>
      </w:r>
      <w:r>
        <w:t xml:space="preserve"> included</w:t>
      </w:r>
      <w:r w:rsidRPr="00482677">
        <w:t xml:space="preserve"> common </w:t>
      </w:r>
      <w:proofErr w:type="spellStart"/>
      <w:r w:rsidRPr="00482677">
        <w:t>murre</w:t>
      </w:r>
      <w:proofErr w:type="spellEnd"/>
      <w:r w:rsidRPr="00482677">
        <w:t xml:space="preserve"> (</w:t>
      </w:r>
      <w:proofErr w:type="spellStart"/>
      <w:r w:rsidRPr="00482677">
        <w:rPr>
          <w:i/>
        </w:rPr>
        <w:t>Uria</w:t>
      </w:r>
      <w:proofErr w:type="spellEnd"/>
      <w:r w:rsidRPr="00482677">
        <w:rPr>
          <w:i/>
        </w:rPr>
        <w:t xml:space="preserve"> </w:t>
      </w:r>
      <w:proofErr w:type="spellStart"/>
      <w:r w:rsidRPr="00482677">
        <w:rPr>
          <w:i/>
        </w:rPr>
        <w:t>aalge</w:t>
      </w:r>
      <w:proofErr w:type="spellEnd"/>
      <w:r w:rsidRPr="00482677">
        <w:t>), rhinoceros auklet (</w:t>
      </w:r>
      <w:proofErr w:type="spellStart"/>
      <w:r w:rsidRPr="00482677">
        <w:rPr>
          <w:i/>
          <w:iCs/>
        </w:rPr>
        <w:t>Cerorhinca</w:t>
      </w:r>
      <w:proofErr w:type="spellEnd"/>
      <w:r w:rsidRPr="00482677">
        <w:rPr>
          <w:i/>
          <w:iCs/>
        </w:rPr>
        <w:t xml:space="preserve"> </w:t>
      </w:r>
      <w:proofErr w:type="spellStart"/>
      <w:r w:rsidRPr="00482677">
        <w:rPr>
          <w:i/>
          <w:iCs/>
        </w:rPr>
        <w:t>monocerata</w:t>
      </w:r>
      <w:proofErr w:type="spellEnd"/>
      <w:r w:rsidRPr="00482677">
        <w:t>), Brandt’s cormorant (</w:t>
      </w:r>
      <w:proofErr w:type="spellStart"/>
      <w:r w:rsidRPr="00482677">
        <w:rPr>
          <w:i/>
        </w:rPr>
        <w:t>Phalacrocorax</w:t>
      </w:r>
      <w:proofErr w:type="spellEnd"/>
      <w:r w:rsidRPr="00482677">
        <w:rPr>
          <w:i/>
        </w:rPr>
        <w:t xml:space="preserve"> </w:t>
      </w:r>
      <w:proofErr w:type="spellStart"/>
      <w:r w:rsidRPr="00482677">
        <w:rPr>
          <w:i/>
        </w:rPr>
        <w:t>pencillatus</w:t>
      </w:r>
      <w:proofErr w:type="spellEnd"/>
      <w:r w:rsidRPr="00482677">
        <w:t>), pelagic cormorant (</w:t>
      </w:r>
      <w:r w:rsidRPr="00482677">
        <w:rPr>
          <w:i/>
          <w:iCs/>
        </w:rPr>
        <w:t xml:space="preserve">P. </w:t>
      </w:r>
      <w:proofErr w:type="spellStart"/>
      <w:r w:rsidRPr="00482677">
        <w:rPr>
          <w:i/>
          <w:iCs/>
        </w:rPr>
        <w:t>pelagicus</w:t>
      </w:r>
      <w:proofErr w:type="spellEnd"/>
      <w:r w:rsidRPr="00482677">
        <w:rPr>
          <w:iCs/>
        </w:rPr>
        <w:t>),</w:t>
      </w:r>
      <w:r w:rsidRPr="00482677">
        <w:t xml:space="preserve"> </w:t>
      </w:r>
      <w:r>
        <w:t xml:space="preserve">and </w:t>
      </w:r>
      <w:r w:rsidRPr="00482677">
        <w:t>pigeon guillemot (</w:t>
      </w:r>
      <w:proofErr w:type="spellStart"/>
      <w:r>
        <w:rPr>
          <w:i/>
          <w:iCs/>
        </w:rPr>
        <w:t>Cepphus</w:t>
      </w:r>
      <w:proofErr w:type="spellEnd"/>
      <w:r>
        <w:rPr>
          <w:i/>
          <w:iCs/>
        </w:rPr>
        <w:t xml:space="preserve"> </w:t>
      </w:r>
      <w:proofErr w:type="spellStart"/>
      <w:r>
        <w:rPr>
          <w:i/>
          <w:iCs/>
        </w:rPr>
        <w:t>c</w:t>
      </w:r>
      <w:r w:rsidRPr="00482677">
        <w:rPr>
          <w:i/>
          <w:iCs/>
        </w:rPr>
        <w:t>olumba</w:t>
      </w:r>
      <w:proofErr w:type="spellEnd"/>
      <w:r w:rsidRPr="00482677">
        <w:t>)</w:t>
      </w:r>
      <w:r>
        <w:t>,</w:t>
      </w:r>
      <w:r w:rsidRPr="00482677">
        <w:t xml:space="preserve"> </w:t>
      </w:r>
      <w:r>
        <w:t xml:space="preserve">which </w:t>
      </w:r>
      <w:r w:rsidRPr="00482677">
        <w:t>bred on offshore S</w:t>
      </w:r>
      <w:r w:rsidR="00A80956">
        <w:t xml:space="preserve">outheast </w:t>
      </w:r>
      <w:proofErr w:type="spellStart"/>
      <w:r w:rsidR="00A80956">
        <w:t>Farallon</w:t>
      </w:r>
      <w:proofErr w:type="spellEnd"/>
      <w:r w:rsidR="00A80956">
        <w:t xml:space="preserve"> Island (SFI), </w:t>
      </w:r>
      <w:proofErr w:type="spellStart"/>
      <w:r w:rsidRPr="00482677">
        <w:t>nearshore</w:t>
      </w:r>
      <w:proofErr w:type="spellEnd"/>
      <w:r w:rsidRPr="00482677">
        <w:t xml:space="preserve"> </w:t>
      </w:r>
      <w:proofErr w:type="spellStart"/>
      <w:r w:rsidRPr="00482677">
        <w:t>Año</w:t>
      </w:r>
      <w:proofErr w:type="spellEnd"/>
      <w:r w:rsidRPr="00482677">
        <w:t xml:space="preserve"> Nuevo Island (ANI), and</w:t>
      </w:r>
      <w:r>
        <w:t>/or</w:t>
      </w:r>
      <w:r w:rsidRPr="00482677">
        <w:t xml:space="preserve"> Alcatraz Island (AL</w:t>
      </w:r>
      <w:r w:rsidR="00A80956">
        <w:t xml:space="preserve">Z) </w:t>
      </w:r>
      <w:r w:rsidR="00DB445E">
        <w:t>(Fig. 1</w:t>
      </w:r>
      <w:ins w:id="7" w:author="user" w:date="2017-09-17T08:15:00Z">
        <w:r w:rsidR="0010514E">
          <w:t xml:space="preserve">; </w:t>
        </w:r>
      </w:ins>
      <w:del w:id="8" w:author="user" w:date="2017-09-17T08:15:00Z">
        <w:r w:rsidR="008C7A78" w:rsidRPr="00D8692F" w:rsidDel="0010514E">
          <w:rPr>
            <w:highlight w:val="green"/>
            <w:rPrChange w:id="9" w:author="user" w:date="2017-09-12T14:52:00Z">
              <w:rPr/>
            </w:rPrChange>
          </w:rPr>
          <w:delText>)</w:delText>
        </w:r>
        <w:r w:rsidRPr="00D8692F" w:rsidDel="0010514E">
          <w:rPr>
            <w:highlight w:val="green"/>
            <w:rPrChange w:id="10" w:author="user" w:date="2017-09-12T14:52:00Z">
              <w:rPr/>
            </w:rPrChange>
          </w:rPr>
          <w:delText xml:space="preserve">.  </w:delText>
        </w:r>
      </w:del>
      <w:proofErr w:type="spellStart"/>
      <w:ins w:id="11" w:author="user" w:date="2017-09-17T08:18:00Z">
        <w:r w:rsidR="00FD6AFC">
          <w:rPr>
            <w:highlight w:val="green"/>
          </w:rPr>
          <w:t>Sydeman</w:t>
        </w:r>
        <w:proofErr w:type="spellEnd"/>
        <w:r w:rsidR="00FD6AFC">
          <w:rPr>
            <w:highlight w:val="green"/>
          </w:rPr>
          <w:t xml:space="preserve"> et al. 2001, </w:t>
        </w:r>
      </w:ins>
      <w:ins w:id="12" w:author="user" w:date="2017-09-11T09:28:00Z">
        <w:r w:rsidR="00924DD8" w:rsidRPr="00D8692F">
          <w:rPr>
            <w:highlight w:val="green"/>
            <w:rPrChange w:id="13" w:author="user" w:date="2017-09-12T14:52:00Z">
              <w:rPr/>
            </w:rPrChange>
          </w:rPr>
          <w:t>Saenz et al</w:t>
        </w:r>
        <w:r w:rsidR="00924DD8" w:rsidRPr="00D8692F">
          <w:rPr>
            <w:i/>
            <w:highlight w:val="green"/>
            <w:rPrChange w:id="14" w:author="user" w:date="2017-09-12T14:52:00Z">
              <w:rPr>
                <w:i/>
              </w:rPr>
            </w:rPrChange>
          </w:rPr>
          <w:t>.</w:t>
        </w:r>
        <w:r w:rsidR="00924DD8" w:rsidRPr="00D8692F">
          <w:rPr>
            <w:highlight w:val="green"/>
            <w:rPrChange w:id="15" w:author="user" w:date="2017-09-12T14:52:00Z">
              <w:rPr/>
            </w:rPrChange>
          </w:rPr>
          <w:t xml:space="preserve"> 2006, Thayer and </w:t>
        </w:r>
        <w:proofErr w:type="spellStart"/>
        <w:r w:rsidR="00924DD8" w:rsidRPr="00D8692F">
          <w:rPr>
            <w:highlight w:val="green"/>
            <w:rPrChange w:id="16" w:author="user" w:date="2017-09-12T14:52:00Z">
              <w:rPr/>
            </w:rPrChange>
          </w:rPr>
          <w:t>Sydeman</w:t>
        </w:r>
        <w:proofErr w:type="spellEnd"/>
        <w:r w:rsidR="00924DD8" w:rsidRPr="00D8692F">
          <w:rPr>
            <w:highlight w:val="green"/>
            <w:rPrChange w:id="17" w:author="user" w:date="2017-09-12T14:52:00Z">
              <w:rPr/>
            </w:rPrChange>
          </w:rPr>
          <w:t xml:space="preserve"> 2007, </w:t>
        </w:r>
      </w:ins>
      <w:ins w:id="18" w:author="user" w:date="2017-09-11T09:25:00Z">
        <w:r w:rsidR="00924DD8" w:rsidRPr="00D8692F">
          <w:rPr>
            <w:highlight w:val="green"/>
            <w:rPrChange w:id="19" w:author="user" w:date="2017-09-12T14:52:00Z">
              <w:rPr/>
            </w:rPrChange>
          </w:rPr>
          <w:t xml:space="preserve">Garcia-Reyes et al. 2013, </w:t>
        </w:r>
      </w:ins>
      <w:ins w:id="20" w:author="user" w:date="2017-09-11T09:27:00Z">
        <w:r w:rsidR="00924DD8" w:rsidRPr="00D8692F">
          <w:rPr>
            <w:highlight w:val="green"/>
            <w:rPrChange w:id="21" w:author="user" w:date="2017-09-12T14:52:00Z">
              <w:rPr/>
            </w:rPrChange>
          </w:rPr>
          <w:t>Carle et al</w:t>
        </w:r>
        <w:r w:rsidR="00924DD8" w:rsidRPr="00D8692F">
          <w:rPr>
            <w:i/>
            <w:highlight w:val="green"/>
            <w:rPrChange w:id="22" w:author="user" w:date="2017-09-12T14:52:00Z">
              <w:rPr>
                <w:i/>
              </w:rPr>
            </w:rPrChange>
          </w:rPr>
          <w:t>.</w:t>
        </w:r>
        <w:r w:rsidR="00924DD8" w:rsidRPr="00D8692F">
          <w:rPr>
            <w:highlight w:val="green"/>
            <w:rPrChange w:id="23" w:author="user" w:date="2017-09-12T14:52:00Z">
              <w:rPr/>
            </w:rPrChange>
          </w:rPr>
          <w:t xml:space="preserve"> 2014, </w:t>
        </w:r>
      </w:ins>
      <w:proofErr w:type="spellStart"/>
      <w:ins w:id="24" w:author="user" w:date="2017-09-11T09:25:00Z">
        <w:r w:rsidR="00924DD8" w:rsidRPr="00D8692F">
          <w:rPr>
            <w:highlight w:val="green"/>
            <w:rPrChange w:id="25" w:author="user" w:date="2017-09-12T14:52:00Z">
              <w:rPr/>
            </w:rPrChange>
          </w:rPr>
          <w:t>Leising</w:t>
        </w:r>
        <w:proofErr w:type="spellEnd"/>
        <w:r w:rsidR="00924DD8" w:rsidRPr="00D8692F">
          <w:rPr>
            <w:highlight w:val="green"/>
            <w:rPrChange w:id="26" w:author="user" w:date="2017-09-12T14:52:00Z">
              <w:rPr/>
            </w:rPrChange>
          </w:rPr>
          <w:t xml:space="preserve"> et al</w:t>
        </w:r>
        <w:r w:rsidR="00924DD8" w:rsidRPr="00D8692F">
          <w:rPr>
            <w:i/>
            <w:highlight w:val="green"/>
            <w:rPrChange w:id="27" w:author="user" w:date="2017-09-12T14:52:00Z">
              <w:rPr>
                <w:i/>
              </w:rPr>
            </w:rPrChange>
          </w:rPr>
          <w:t>.</w:t>
        </w:r>
        <w:r w:rsidR="00924DD8" w:rsidRPr="00D8692F">
          <w:rPr>
            <w:highlight w:val="green"/>
            <w:rPrChange w:id="28" w:author="user" w:date="2017-09-12T14:52:00Z">
              <w:rPr/>
            </w:rPrChange>
          </w:rPr>
          <w:t xml:space="preserve"> 2014, Elliott et al</w:t>
        </w:r>
        <w:r w:rsidR="00924DD8" w:rsidRPr="00D8692F">
          <w:rPr>
            <w:i/>
            <w:highlight w:val="green"/>
            <w:rPrChange w:id="29" w:author="user" w:date="2017-09-12T14:52:00Z">
              <w:rPr>
                <w:i/>
              </w:rPr>
            </w:rPrChange>
          </w:rPr>
          <w:t>.</w:t>
        </w:r>
        <w:r w:rsidR="00924DD8" w:rsidRPr="00D8692F">
          <w:rPr>
            <w:highlight w:val="green"/>
            <w:rPrChange w:id="30" w:author="user" w:date="2017-09-12T14:52:00Z">
              <w:rPr/>
            </w:rPrChange>
          </w:rPr>
          <w:t xml:space="preserve"> 2015, J. Thayer unpublished data</w:t>
        </w:r>
      </w:ins>
      <w:ins w:id="31" w:author="user" w:date="2017-09-17T08:15:00Z">
        <w:r w:rsidR="00FD6AFC">
          <w:t>)</w:t>
        </w:r>
      </w:ins>
      <w:ins w:id="32" w:author="user" w:date="2017-09-11T09:27:00Z">
        <w:r w:rsidR="00924DD8">
          <w:t xml:space="preserve">. </w:t>
        </w:r>
      </w:ins>
      <w:r w:rsidRPr="00482677">
        <w:t>Brown pelicans (</w:t>
      </w:r>
      <w:proofErr w:type="spellStart"/>
      <w:r w:rsidRPr="00482677">
        <w:rPr>
          <w:i/>
          <w:iCs/>
        </w:rPr>
        <w:t>Pelecanus</w:t>
      </w:r>
      <w:proofErr w:type="spellEnd"/>
      <w:r w:rsidRPr="00482677">
        <w:rPr>
          <w:i/>
          <w:iCs/>
        </w:rPr>
        <w:t xml:space="preserve"> </w:t>
      </w:r>
      <w:proofErr w:type="spellStart"/>
      <w:r w:rsidRPr="00482677">
        <w:rPr>
          <w:i/>
          <w:iCs/>
        </w:rPr>
        <w:t>occidentalis</w:t>
      </w:r>
      <w:proofErr w:type="spellEnd"/>
      <w:r w:rsidRPr="00482677">
        <w:rPr>
          <w:iCs/>
        </w:rPr>
        <w:t>)</w:t>
      </w:r>
      <w:r w:rsidRPr="00482677">
        <w:rPr>
          <w:i/>
          <w:iCs/>
        </w:rPr>
        <w:t xml:space="preserve"> </w:t>
      </w:r>
      <w:r w:rsidRPr="00482677">
        <w:rPr>
          <w:iCs/>
        </w:rPr>
        <w:t xml:space="preserve">bred at </w:t>
      </w:r>
      <w:proofErr w:type="spellStart"/>
      <w:r w:rsidRPr="00482677">
        <w:t>Anacapa</w:t>
      </w:r>
      <w:proofErr w:type="spellEnd"/>
      <w:r w:rsidRPr="00482677">
        <w:t xml:space="preserve"> (ANA) and Santa </w:t>
      </w:r>
      <w:r w:rsidRPr="00482677">
        <w:rPr>
          <w:color w:val="000000" w:themeColor="text1"/>
        </w:rPr>
        <w:t>Barbara Islands (SBI) in the s</w:t>
      </w:r>
      <w:r w:rsidR="008C7A78">
        <w:rPr>
          <w:color w:val="000000" w:themeColor="text1"/>
        </w:rPr>
        <w:t>outhern California Bight</w:t>
      </w:r>
      <w:r w:rsidRPr="00482677">
        <w:rPr>
          <w:color w:val="000000" w:themeColor="text1"/>
        </w:rPr>
        <w:t>, and least terns (</w:t>
      </w:r>
      <w:proofErr w:type="spellStart"/>
      <w:r w:rsidRPr="00482677">
        <w:rPr>
          <w:i/>
          <w:iCs/>
          <w:color w:val="000000" w:themeColor="text1"/>
        </w:rPr>
        <w:t>Sternula</w:t>
      </w:r>
      <w:proofErr w:type="spellEnd"/>
      <w:r w:rsidRPr="00482677">
        <w:rPr>
          <w:i/>
          <w:iCs/>
          <w:color w:val="000000" w:themeColor="text1"/>
        </w:rPr>
        <w:t xml:space="preserve"> </w:t>
      </w:r>
      <w:proofErr w:type="spellStart"/>
      <w:r w:rsidRPr="00482677">
        <w:rPr>
          <w:i/>
          <w:iCs/>
          <w:color w:val="000000" w:themeColor="text1"/>
        </w:rPr>
        <w:t>antillarum</w:t>
      </w:r>
      <w:proofErr w:type="spellEnd"/>
      <w:r w:rsidRPr="00482677">
        <w:rPr>
          <w:i/>
          <w:iCs/>
          <w:color w:val="000000" w:themeColor="text1"/>
        </w:rPr>
        <w:t xml:space="preserve"> </w:t>
      </w:r>
      <w:proofErr w:type="spellStart"/>
      <w:r w:rsidRPr="00482677">
        <w:rPr>
          <w:i/>
          <w:iCs/>
          <w:color w:val="000000" w:themeColor="text1"/>
        </w:rPr>
        <w:t>browni</w:t>
      </w:r>
      <w:proofErr w:type="spellEnd"/>
      <w:r w:rsidRPr="00482677">
        <w:rPr>
          <w:iCs/>
          <w:color w:val="000000" w:themeColor="text1"/>
        </w:rPr>
        <w:t>)</w:t>
      </w:r>
      <w:r w:rsidRPr="00482677">
        <w:rPr>
          <w:color w:val="000000" w:themeColor="text1"/>
        </w:rPr>
        <w:t xml:space="preserve"> at Venice Beach (VB)</w:t>
      </w:r>
      <w:r w:rsidR="008C7A78">
        <w:rPr>
          <w:color w:val="000000" w:themeColor="text1"/>
        </w:rPr>
        <w:t xml:space="preserve"> (Fig. 1)</w:t>
      </w:r>
      <w:r w:rsidRPr="00482677">
        <w:rPr>
          <w:color w:val="000000" w:themeColor="text1"/>
        </w:rPr>
        <w:t xml:space="preserve">. </w:t>
      </w:r>
      <w:r>
        <w:rPr>
          <w:color w:val="000000" w:themeColor="text1"/>
        </w:rPr>
        <w:t xml:space="preserve"> </w:t>
      </w:r>
      <w:r w:rsidRPr="002C5FA8">
        <w:rPr>
          <w:rFonts w:eastAsia="Calibri"/>
        </w:rPr>
        <w:t xml:space="preserve">We used time series on seabird breeding success, defined as the number of chicks produced </w:t>
      </w:r>
      <w:r w:rsidR="00E87B54">
        <w:rPr>
          <w:rFonts w:eastAsia="Calibri"/>
        </w:rPr>
        <w:t>per breeding female</w:t>
      </w:r>
      <w:r w:rsidR="006C437F">
        <w:rPr>
          <w:rFonts w:eastAsia="Calibri"/>
        </w:rPr>
        <w:t xml:space="preserve"> </w:t>
      </w:r>
      <w:r w:rsidR="006C437F" w:rsidRPr="002C5FA8">
        <w:rPr>
          <w:rFonts w:eastAsia="Calibri"/>
        </w:rPr>
        <w:t>(197</w:t>
      </w:r>
      <w:r w:rsidR="006C437F">
        <w:rPr>
          <w:rFonts w:eastAsia="Calibri"/>
        </w:rPr>
        <w:t>5</w:t>
      </w:r>
      <w:r w:rsidR="006C437F" w:rsidRPr="002C5FA8">
        <w:rPr>
          <w:rFonts w:eastAsia="Calibri"/>
        </w:rPr>
        <w:t>-present</w:t>
      </w:r>
      <w:r w:rsidR="006C437F">
        <w:rPr>
          <w:rFonts w:eastAsia="Calibri"/>
        </w:rPr>
        <w:t xml:space="preserve">; </w:t>
      </w:r>
      <w:r w:rsidR="00B46EE5">
        <w:rPr>
          <w:rFonts w:eastAsia="Calibri"/>
        </w:rPr>
        <w:t>Table A</w:t>
      </w:r>
      <w:r w:rsidR="006C437F">
        <w:rPr>
          <w:rFonts w:eastAsia="Calibri"/>
        </w:rPr>
        <w:t>2</w:t>
      </w:r>
      <w:r w:rsidRPr="002C5FA8">
        <w:rPr>
          <w:rFonts w:eastAsia="Calibri"/>
        </w:rPr>
        <w:t>)</w:t>
      </w:r>
      <w:r>
        <w:rPr>
          <w:rFonts w:eastAsia="Calibri"/>
        </w:rPr>
        <w:t xml:space="preserve">. </w:t>
      </w:r>
      <w:r w:rsidR="006C437F">
        <w:rPr>
          <w:rFonts w:eastAsia="Calibri"/>
        </w:rPr>
        <w:t xml:space="preserve"> </w:t>
      </w:r>
      <w:r w:rsidRPr="00482677">
        <w:rPr>
          <w:color w:val="000000" w:themeColor="text1"/>
        </w:rPr>
        <w:t>Pelican data prior to 1975 were not used to avoid confounding effects of DDT on breeding success (</w:t>
      </w:r>
      <w:proofErr w:type="spellStart"/>
      <w:r w:rsidRPr="00482677">
        <w:rPr>
          <w:color w:val="000000" w:themeColor="text1"/>
        </w:rPr>
        <w:t>Sydeman</w:t>
      </w:r>
      <w:proofErr w:type="spellEnd"/>
      <w:r w:rsidRPr="00482677">
        <w:rPr>
          <w:color w:val="000000" w:themeColor="text1"/>
        </w:rPr>
        <w:t xml:space="preserve"> et al. 2001). </w:t>
      </w:r>
      <w:r>
        <w:rPr>
          <w:color w:val="000000" w:themeColor="text1"/>
        </w:rPr>
        <w:t xml:space="preserve"> </w:t>
      </w:r>
    </w:p>
    <w:p w:rsidR="006A6333" w:rsidRDefault="00A620BA" w:rsidP="00BC3B07">
      <w:pPr>
        <w:autoSpaceDE w:val="0"/>
        <w:autoSpaceDN w:val="0"/>
        <w:adjustRightInd w:val="0"/>
        <w:spacing w:line="480" w:lineRule="auto"/>
        <w:ind w:firstLine="360"/>
        <w:rPr>
          <w:ins w:id="33" w:author="user" w:date="2017-09-17T08:09:00Z"/>
        </w:rPr>
      </w:pPr>
      <w:r w:rsidRPr="002C5FA8">
        <w:rPr>
          <w:rFonts w:eastAsia="Calibri"/>
          <w:color w:val="000000" w:themeColor="text1"/>
        </w:rPr>
        <w:t>Mammal data include</w:t>
      </w:r>
      <w:r w:rsidR="001B3A4D" w:rsidRPr="002C5FA8">
        <w:rPr>
          <w:color w:val="000000" w:themeColor="text1"/>
        </w:rPr>
        <w:t>d</w:t>
      </w:r>
      <w:r w:rsidRPr="002C5FA8">
        <w:rPr>
          <w:rFonts w:eastAsia="Calibri"/>
          <w:color w:val="000000" w:themeColor="text1"/>
        </w:rPr>
        <w:t xml:space="preserve"> </w:t>
      </w:r>
      <w:r w:rsidR="009A7D9C" w:rsidRPr="002C5FA8">
        <w:rPr>
          <w:color w:val="000000" w:themeColor="text1"/>
        </w:rPr>
        <w:t>California sea lion (</w:t>
      </w:r>
      <w:proofErr w:type="spellStart"/>
      <w:r w:rsidR="009A7D9C" w:rsidRPr="002C5FA8">
        <w:rPr>
          <w:i/>
          <w:color w:val="000000" w:themeColor="text1"/>
        </w:rPr>
        <w:t>Zalophus</w:t>
      </w:r>
      <w:proofErr w:type="spellEnd"/>
      <w:r w:rsidR="009A7D9C" w:rsidRPr="002C5FA8">
        <w:rPr>
          <w:i/>
          <w:color w:val="000000" w:themeColor="text1"/>
        </w:rPr>
        <w:t xml:space="preserve"> </w:t>
      </w:r>
      <w:proofErr w:type="spellStart"/>
      <w:r w:rsidR="009A7D9C" w:rsidRPr="002C5FA8">
        <w:rPr>
          <w:i/>
          <w:color w:val="000000" w:themeColor="text1"/>
        </w:rPr>
        <w:t>californianus</w:t>
      </w:r>
      <w:proofErr w:type="spellEnd"/>
      <w:r w:rsidR="009A7D9C" w:rsidRPr="002C5FA8">
        <w:t xml:space="preserve">) </w:t>
      </w:r>
      <w:r w:rsidRPr="002C5FA8">
        <w:rPr>
          <w:rFonts w:eastAsia="Calibri"/>
        </w:rPr>
        <w:t>p</w:t>
      </w:r>
      <w:r w:rsidRPr="002C5FA8">
        <w:t xml:space="preserve">up </w:t>
      </w:r>
      <w:r w:rsidR="00E86A08" w:rsidRPr="002C5FA8">
        <w:t xml:space="preserve">production </w:t>
      </w:r>
      <w:r w:rsidR="006604C9" w:rsidRPr="002C5FA8">
        <w:t xml:space="preserve">at four </w:t>
      </w:r>
      <w:r w:rsidR="00D61D93" w:rsidRPr="002C5FA8">
        <w:t>rookeries</w:t>
      </w:r>
      <w:r w:rsidR="00F64D7F">
        <w:t>,</w:t>
      </w:r>
      <w:r w:rsidR="00E47415" w:rsidRPr="002C5FA8">
        <w:t xml:space="preserve"> </w:t>
      </w:r>
      <w:r w:rsidR="00F64D7F" w:rsidRPr="00482677">
        <w:t>San Clemente (SCI), Santa Barbara (SBI), San Miguel (</w:t>
      </w:r>
      <w:r w:rsidR="00402FE1">
        <w:t>S</w:t>
      </w:r>
      <w:r w:rsidR="004C6631">
        <w:t>M</w:t>
      </w:r>
      <w:r w:rsidR="00F64D7F" w:rsidRPr="00482677">
        <w:t xml:space="preserve">I) and San Nicolas Islands (SNI), </w:t>
      </w:r>
      <w:r w:rsidR="00E47415" w:rsidRPr="002C5FA8">
        <w:t>in the southern C</w:t>
      </w:r>
      <w:r w:rsidR="00E77BFD" w:rsidRPr="002C5FA8">
        <w:t>CE</w:t>
      </w:r>
      <w:r w:rsidR="00221037" w:rsidRPr="002C5FA8">
        <w:t xml:space="preserve"> (</w:t>
      </w:r>
      <w:r w:rsidR="00B46EE5">
        <w:t>Table A</w:t>
      </w:r>
      <w:r w:rsidR="00BC3B07">
        <w:t xml:space="preserve">2, </w:t>
      </w:r>
      <w:r w:rsidR="00221037" w:rsidRPr="002C5FA8">
        <w:t>Fig. 1</w:t>
      </w:r>
      <w:r w:rsidR="004F7F17">
        <w:t>; Lowry and</w:t>
      </w:r>
      <w:r w:rsidR="005173F9" w:rsidRPr="002C5FA8">
        <w:t xml:space="preserve"> </w:t>
      </w:r>
      <w:proofErr w:type="spellStart"/>
      <w:r w:rsidR="005173F9" w:rsidRPr="002C5FA8">
        <w:t>Maravilla</w:t>
      </w:r>
      <w:proofErr w:type="spellEnd"/>
      <w:r w:rsidR="00F006AC" w:rsidRPr="002C5FA8">
        <w:t>-Chavez</w:t>
      </w:r>
      <w:r w:rsidR="005173F9" w:rsidRPr="002C5FA8">
        <w:t xml:space="preserve"> 2005, </w:t>
      </w:r>
      <w:proofErr w:type="spellStart"/>
      <w:r w:rsidR="00C34357" w:rsidRPr="002C5FA8">
        <w:t>Melin</w:t>
      </w:r>
      <w:proofErr w:type="spellEnd"/>
      <w:r w:rsidR="00C34357" w:rsidRPr="002C5FA8">
        <w:t xml:space="preserve"> </w:t>
      </w:r>
      <w:r w:rsidR="00C34357" w:rsidRPr="004F7F17">
        <w:t>et al</w:t>
      </w:r>
      <w:r w:rsidR="00C34357" w:rsidRPr="002C5FA8">
        <w:t xml:space="preserve">. 2012, </w:t>
      </w:r>
      <w:proofErr w:type="spellStart"/>
      <w:r w:rsidR="005173F9" w:rsidRPr="002C5FA8">
        <w:t>Caretta</w:t>
      </w:r>
      <w:proofErr w:type="spellEnd"/>
      <w:r w:rsidR="005173F9" w:rsidRPr="002C5FA8">
        <w:t xml:space="preserve"> </w:t>
      </w:r>
      <w:r w:rsidR="00F06918" w:rsidRPr="004F7F17">
        <w:t>et al</w:t>
      </w:r>
      <w:r w:rsidR="00F06918" w:rsidRPr="002C5FA8">
        <w:rPr>
          <w:i/>
        </w:rPr>
        <w:t>.</w:t>
      </w:r>
      <w:r w:rsidR="005173F9" w:rsidRPr="002C5FA8">
        <w:t xml:space="preserve"> 2014</w:t>
      </w:r>
      <w:r w:rsidR="00221037" w:rsidRPr="002C5FA8">
        <w:t>)</w:t>
      </w:r>
      <w:r w:rsidR="006C437F">
        <w:t>.</w:t>
      </w:r>
      <w:r w:rsidR="008C7A78">
        <w:t xml:space="preserve"> </w:t>
      </w:r>
      <w:r w:rsidR="00F64D7F">
        <w:t>Predatory f</w:t>
      </w:r>
      <w:r w:rsidRPr="002C5FA8">
        <w:rPr>
          <w:rFonts w:eastAsia="Calibri"/>
        </w:rPr>
        <w:t>ish data include</w:t>
      </w:r>
      <w:r w:rsidR="001B3A4D" w:rsidRPr="002C5FA8">
        <w:t>d</w:t>
      </w:r>
      <w:r w:rsidRPr="002C5FA8">
        <w:rPr>
          <w:rFonts w:eastAsia="Calibri"/>
        </w:rPr>
        <w:t xml:space="preserve"> </w:t>
      </w:r>
      <w:r w:rsidR="00E47415" w:rsidRPr="002C5FA8">
        <w:t>Chinook salmon (</w:t>
      </w:r>
      <w:proofErr w:type="spellStart"/>
      <w:r w:rsidR="00E47415" w:rsidRPr="002C5FA8">
        <w:rPr>
          <w:i/>
          <w:iCs/>
        </w:rPr>
        <w:t>Oncorhynchus</w:t>
      </w:r>
      <w:proofErr w:type="spellEnd"/>
      <w:r w:rsidR="00E47415" w:rsidRPr="002C5FA8">
        <w:rPr>
          <w:i/>
          <w:iCs/>
        </w:rPr>
        <w:t xml:space="preserve"> </w:t>
      </w:r>
      <w:proofErr w:type="spellStart"/>
      <w:r w:rsidR="00E47415" w:rsidRPr="002C5FA8">
        <w:rPr>
          <w:i/>
          <w:iCs/>
        </w:rPr>
        <w:t>tshawytscha</w:t>
      </w:r>
      <w:proofErr w:type="spellEnd"/>
      <w:r w:rsidR="00E47415" w:rsidRPr="002C5FA8">
        <w:rPr>
          <w:iCs/>
        </w:rPr>
        <w:t>)</w:t>
      </w:r>
      <w:r w:rsidR="00E47415" w:rsidRPr="002C5FA8">
        <w:rPr>
          <w:i/>
          <w:iCs/>
        </w:rPr>
        <w:t xml:space="preserve"> </w:t>
      </w:r>
      <w:r w:rsidRPr="002C5FA8">
        <w:rPr>
          <w:rFonts w:eastAsia="Calibri"/>
        </w:rPr>
        <w:t>survival</w:t>
      </w:r>
      <w:r w:rsidR="00E47415" w:rsidRPr="002C5FA8">
        <w:t xml:space="preserve"> for the </w:t>
      </w:r>
      <w:r w:rsidR="001C5605" w:rsidRPr="002C5FA8">
        <w:t xml:space="preserve">California </w:t>
      </w:r>
      <w:r w:rsidR="00DA54F8" w:rsidRPr="002C5FA8">
        <w:t xml:space="preserve">Central Valley </w:t>
      </w:r>
      <w:r w:rsidR="00F64D7F">
        <w:t xml:space="preserve">(CV) </w:t>
      </w:r>
      <w:r w:rsidR="00DA54F8" w:rsidRPr="002C5FA8">
        <w:t>stock</w:t>
      </w:r>
      <w:r w:rsidR="00E47415" w:rsidRPr="002C5FA8">
        <w:t xml:space="preserve"> </w:t>
      </w:r>
      <w:r w:rsidR="00A80956">
        <w:t>which enter the ocean just north of</w:t>
      </w:r>
      <w:r w:rsidR="00F64D7F" w:rsidRPr="00482677">
        <w:t xml:space="preserve"> San Francisco </w:t>
      </w:r>
      <w:r w:rsidR="005173F9" w:rsidRPr="002C5FA8">
        <w:t>(</w:t>
      </w:r>
      <w:r w:rsidR="00E63E75" w:rsidRPr="002C5FA8">
        <w:t xml:space="preserve">1980-2006; </w:t>
      </w:r>
      <w:r w:rsidR="00B46EE5">
        <w:t>Table A</w:t>
      </w:r>
      <w:r w:rsidR="00BC3B07">
        <w:t xml:space="preserve">2, </w:t>
      </w:r>
      <w:r w:rsidR="00F64D7F">
        <w:t xml:space="preserve">Fig. 1, </w:t>
      </w:r>
      <w:proofErr w:type="spellStart"/>
      <w:r w:rsidR="005173F9" w:rsidRPr="002C5FA8">
        <w:t>Kilduff</w:t>
      </w:r>
      <w:proofErr w:type="spellEnd"/>
      <w:r w:rsidR="005173F9" w:rsidRPr="002C5FA8">
        <w:t xml:space="preserve"> </w:t>
      </w:r>
      <w:r w:rsidR="00F06918" w:rsidRPr="004F7F17">
        <w:t>et al</w:t>
      </w:r>
      <w:r w:rsidR="00F06918" w:rsidRPr="002C5FA8">
        <w:rPr>
          <w:i/>
        </w:rPr>
        <w:t>.</w:t>
      </w:r>
      <w:r w:rsidR="00131F6B" w:rsidRPr="002C5FA8">
        <w:t xml:space="preserve"> 2014</w:t>
      </w:r>
      <w:r w:rsidR="00221037" w:rsidRPr="002C5FA8">
        <w:t>)</w:t>
      </w:r>
      <w:r w:rsidR="006604C9" w:rsidRPr="002C5FA8">
        <w:t>.</w:t>
      </w:r>
      <w:r w:rsidR="00240A57" w:rsidRPr="002C5FA8">
        <w:t xml:space="preserve"> </w:t>
      </w:r>
      <w:r w:rsidR="00DB445E">
        <w:t xml:space="preserve"> </w:t>
      </w:r>
    </w:p>
    <w:p w:rsidR="00AD3052" w:rsidRPr="002C5FA8" w:rsidRDefault="00AD3052" w:rsidP="00BC3B07">
      <w:pPr>
        <w:autoSpaceDE w:val="0"/>
        <w:autoSpaceDN w:val="0"/>
        <w:adjustRightInd w:val="0"/>
        <w:spacing w:line="480" w:lineRule="auto"/>
        <w:ind w:firstLine="360"/>
        <w:rPr>
          <w:rFonts w:eastAsia="Calibri"/>
          <w:color w:val="FF0000"/>
        </w:rPr>
      </w:pPr>
      <w:ins w:id="34" w:author="user" w:date="2017-09-17T08:09:00Z">
        <w:r>
          <w:rPr>
            <w:color w:val="0070C0"/>
          </w:rPr>
          <w:t>O</w:t>
        </w:r>
        <w:r w:rsidRPr="00835E2D">
          <w:rPr>
            <w:color w:val="0070C0"/>
          </w:rPr>
          <w:t xml:space="preserve">bservation error of marine mammals versus seabirds and salmon is hard to quantify, but the methods for collecting data on each </w:t>
        </w:r>
        <w:proofErr w:type="spellStart"/>
        <w:r w:rsidRPr="00835E2D">
          <w:rPr>
            <w:color w:val="0070C0"/>
          </w:rPr>
          <w:t>tax</w:t>
        </w:r>
        <w:r>
          <w:rPr>
            <w:color w:val="0070C0"/>
          </w:rPr>
          <w:t>on</w:t>
        </w:r>
        <w:proofErr w:type="spellEnd"/>
        <w:r>
          <w:rPr>
            <w:color w:val="0070C0"/>
          </w:rPr>
          <w:t xml:space="preserve"> are rigorous and documented and observer error is </w:t>
        </w:r>
        <w:r>
          <w:rPr>
            <w:color w:val="0070C0"/>
          </w:rPr>
          <w:lastRenderedPageBreak/>
          <w:t>taken into account.  Methods for ensuring data quality included long-time observers; multiple observers,</w:t>
        </w:r>
        <w:r w:rsidRPr="001F0997">
          <w:rPr>
            <w:color w:val="0070C0"/>
          </w:rPr>
          <w:t xml:space="preserve"> </w:t>
        </w:r>
        <w:r>
          <w:rPr>
            <w:color w:val="0070C0"/>
          </w:rPr>
          <w:t xml:space="preserve">repeated counts and repeated site visits to </w:t>
        </w:r>
      </w:ins>
      <w:ins w:id="35" w:author="user" w:date="2017-09-17T08:11:00Z">
        <w:r>
          <w:rPr>
            <w:color w:val="0070C0"/>
          </w:rPr>
          <w:t>cross-check data</w:t>
        </w:r>
      </w:ins>
      <w:ins w:id="36" w:author="user" w:date="2017-09-17T08:09:00Z">
        <w:r>
          <w:rPr>
            <w:color w:val="0070C0"/>
          </w:rPr>
          <w:t>; clear methods and definitions, large sample sizes, limiting counts to good environmental conditions, using photos that can be marked and revisited, and in analysis, excluding data from years that quality may be questionable (</w:t>
        </w:r>
        <w:proofErr w:type="spellStart"/>
        <w:r>
          <w:rPr>
            <w:color w:val="0070C0"/>
          </w:rPr>
          <w:t>Ainley</w:t>
        </w:r>
        <w:proofErr w:type="spellEnd"/>
        <w:r>
          <w:rPr>
            <w:color w:val="0070C0"/>
          </w:rPr>
          <w:t xml:space="preserve"> et al. 1990, </w:t>
        </w:r>
        <w:proofErr w:type="spellStart"/>
        <w:r>
          <w:rPr>
            <w:color w:val="0070C0"/>
          </w:rPr>
          <w:t>Sydeman</w:t>
        </w:r>
        <w:proofErr w:type="spellEnd"/>
        <w:r>
          <w:rPr>
            <w:color w:val="0070C0"/>
          </w:rPr>
          <w:t xml:space="preserve"> et al. 2001, Lowry and </w:t>
        </w:r>
        <w:proofErr w:type="spellStart"/>
        <w:r>
          <w:rPr>
            <w:color w:val="0070C0"/>
          </w:rPr>
          <w:t>Maravilla</w:t>
        </w:r>
        <w:proofErr w:type="spellEnd"/>
        <w:r>
          <w:rPr>
            <w:color w:val="0070C0"/>
          </w:rPr>
          <w:t xml:space="preserve"> 2005, </w:t>
        </w:r>
        <w:proofErr w:type="spellStart"/>
        <w:r>
          <w:rPr>
            <w:color w:val="0070C0"/>
          </w:rPr>
          <w:t>Melin</w:t>
        </w:r>
        <w:proofErr w:type="spellEnd"/>
        <w:r>
          <w:rPr>
            <w:color w:val="0070C0"/>
          </w:rPr>
          <w:t xml:space="preserve"> et al. 2012, </w:t>
        </w:r>
        <w:proofErr w:type="spellStart"/>
        <w:r>
          <w:rPr>
            <w:color w:val="0070C0"/>
          </w:rPr>
          <w:t>Kilduff</w:t>
        </w:r>
        <w:proofErr w:type="spellEnd"/>
        <w:r>
          <w:rPr>
            <w:color w:val="0070C0"/>
          </w:rPr>
          <w:t xml:space="preserve"> et al. 2014).  </w:t>
        </w:r>
      </w:ins>
    </w:p>
    <w:p w:rsidR="00DA66F5" w:rsidRDefault="00402FE1" w:rsidP="00BC3B07">
      <w:pPr>
        <w:autoSpaceDE w:val="0"/>
        <w:autoSpaceDN w:val="0"/>
        <w:adjustRightInd w:val="0"/>
        <w:spacing w:line="480" w:lineRule="auto"/>
        <w:ind w:firstLine="360"/>
        <w:rPr>
          <w:rFonts w:ascii="AdvTimes" w:eastAsiaTheme="minorHAnsi" w:hAnsi="AdvTimes" w:cs="AdvTimes"/>
          <w:sz w:val="18"/>
          <w:szCs w:val="18"/>
        </w:rPr>
      </w:pPr>
      <w:r w:rsidRPr="002C5FA8">
        <w:t>Diets of each predator were examined to determine main prey items (</w:t>
      </w:r>
      <w:proofErr w:type="spellStart"/>
      <w:r w:rsidRPr="002C5FA8">
        <w:t>Szoboszlai</w:t>
      </w:r>
      <w:proofErr w:type="spellEnd"/>
      <w:r w:rsidRPr="002C5FA8">
        <w:t xml:space="preserve"> </w:t>
      </w:r>
      <w:r w:rsidRPr="004F7F17">
        <w:t>et al</w:t>
      </w:r>
      <w:r w:rsidRPr="002C5FA8">
        <w:t xml:space="preserve">. 2015; </w:t>
      </w:r>
      <w:r w:rsidR="00B46EE5">
        <w:t>Table A</w:t>
      </w:r>
      <w:r w:rsidRPr="002C5FA8">
        <w:t>1)</w:t>
      </w:r>
      <w:r w:rsidR="006C50CE">
        <w:t>.  These</w:t>
      </w:r>
      <w:r w:rsidR="008C7A78">
        <w:t xml:space="preserve"> included</w:t>
      </w:r>
      <w:r w:rsidR="00F92A77">
        <w:t xml:space="preserve"> four ma</w:t>
      </w:r>
      <w:r w:rsidR="00BC3B07">
        <w:t>jor</w:t>
      </w:r>
      <w:r w:rsidR="00F92A77">
        <w:t xml:space="preserve"> types:</w:t>
      </w:r>
      <w:r w:rsidR="008C7A78">
        <w:t xml:space="preserve"> </w:t>
      </w:r>
      <w:r w:rsidR="00F36830">
        <w:t xml:space="preserve">commercial forage nekton </w:t>
      </w:r>
      <w:r w:rsidR="00DB445E">
        <w:t xml:space="preserve">species </w:t>
      </w:r>
      <w:r w:rsidR="00F36830">
        <w:t xml:space="preserve">sardine, </w:t>
      </w:r>
      <w:r w:rsidR="008C7A78">
        <w:t>anchovy, and market squid</w:t>
      </w:r>
      <w:r w:rsidR="00DB445E">
        <w:t>, as well as juveniles of the rockfish genus</w:t>
      </w:r>
      <w:r w:rsidR="00F64D7F" w:rsidRPr="008C7A78">
        <w:t xml:space="preserve"> </w:t>
      </w:r>
      <w:r w:rsidR="00DB445E">
        <w:t>(</w:t>
      </w:r>
      <w:proofErr w:type="spellStart"/>
      <w:r w:rsidR="00DB445E" w:rsidRPr="00DB445E">
        <w:rPr>
          <w:i/>
        </w:rPr>
        <w:t>Sebastes</w:t>
      </w:r>
      <w:proofErr w:type="spellEnd"/>
      <w:r w:rsidR="00DB445E">
        <w:t xml:space="preserve"> spp.)</w:t>
      </w:r>
      <w:r w:rsidR="002D6C72">
        <w:t xml:space="preserve">, primarily </w:t>
      </w:r>
      <w:proofErr w:type="spellStart"/>
      <w:r w:rsidR="002D6C72">
        <w:t>shortbelly</w:t>
      </w:r>
      <w:proofErr w:type="spellEnd"/>
      <w:r w:rsidR="002D6C72">
        <w:t xml:space="preserve"> (</w:t>
      </w:r>
      <w:r w:rsidR="002D6C72" w:rsidRPr="006C50CE">
        <w:rPr>
          <w:i/>
        </w:rPr>
        <w:t xml:space="preserve">S. </w:t>
      </w:r>
      <w:proofErr w:type="spellStart"/>
      <w:r w:rsidR="002D6C72" w:rsidRPr="006C50CE">
        <w:rPr>
          <w:i/>
        </w:rPr>
        <w:t>jordani</w:t>
      </w:r>
      <w:proofErr w:type="spellEnd"/>
      <w:r w:rsidR="002D6C72">
        <w:t xml:space="preserve">) and widow </w:t>
      </w:r>
      <w:r w:rsidR="006C50CE">
        <w:t xml:space="preserve">rockfish </w:t>
      </w:r>
      <w:r w:rsidR="002D6C72">
        <w:t>(</w:t>
      </w:r>
      <w:r w:rsidR="002D6C72" w:rsidRPr="006C50CE">
        <w:rPr>
          <w:i/>
        </w:rPr>
        <w:t xml:space="preserve">S. </w:t>
      </w:r>
      <w:proofErr w:type="spellStart"/>
      <w:r w:rsidR="002D6C72" w:rsidRPr="006C50CE">
        <w:rPr>
          <w:i/>
        </w:rPr>
        <w:t>entomelas</w:t>
      </w:r>
      <w:proofErr w:type="spellEnd"/>
      <w:r w:rsidR="002D6C72">
        <w:t>)</w:t>
      </w:r>
      <w:r w:rsidR="00F64D7F" w:rsidRPr="008C7A78">
        <w:t xml:space="preserve">.  </w:t>
      </w:r>
    </w:p>
    <w:p w:rsidR="003464C3" w:rsidRPr="00D7405D" w:rsidRDefault="00D61D93" w:rsidP="006B238A">
      <w:pPr>
        <w:autoSpaceDE w:val="0"/>
        <w:autoSpaceDN w:val="0"/>
        <w:adjustRightInd w:val="0"/>
        <w:spacing w:line="480" w:lineRule="auto"/>
        <w:ind w:firstLine="360"/>
        <w:rPr>
          <w:rFonts w:eastAsia="Calibri"/>
        </w:rPr>
      </w:pPr>
      <w:r w:rsidRPr="00D7405D">
        <w:rPr>
          <w:rFonts w:eastAsia="Calibri"/>
        </w:rPr>
        <w:t xml:space="preserve">Concurrent time series on forage </w:t>
      </w:r>
      <w:r w:rsidR="00A620BA" w:rsidRPr="00D7405D">
        <w:rPr>
          <w:rFonts w:eastAsia="Calibri"/>
        </w:rPr>
        <w:t>fish</w:t>
      </w:r>
      <w:r w:rsidRPr="00D7405D">
        <w:rPr>
          <w:rFonts w:eastAsia="Calibri"/>
        </w:rPr>
        <w:t xml:space="preserve"> abundance, expressed as biomass</w:t>
      </w:r>
      <w:r w:rsidR="00394D90" w:rsidRPr="00D7405D">
        <w:rPr>
          <w:rFonts w:eastAsia="Calibri"/>
        </w:rPr>
        <w:t xml:space="preserve"> </w:t>
      </w:r>
      <w:r w:rsidRPr="00D7405D">
        <w:rPr>
          <w:rFonts w:eastAsia="Calibri"/>
        </w:rPr>
        <w:t xml:space="preserve">and/or CPUE, were available for the period </w:t>
      </w:r>
      <w:r w:rsidR="00E63E75" w:rsidRPr="00D7405D">
        <w:rPr>
          <w:rFonts w:eastAsia="Calibri"/>
        </w:rPr>
        <w:t>1951-2011 in the southern CCE and starting in 1983</w:t>
      </w:r>
      <w:r w:rsidR="00BC3B07" w:rsidRPr="00D7405D">
        <w:rPr>
          <w:rFonts w:eastAsia="Calibri"/>
        </w:rPr>
        <w:t xml:space="preserve"> (rockfish)</w:t>
      </w:r>
      <w:r w:rsidR="00E63E75" w:rsidRPr="00D7405D">
        <w:rPr>
          <w:rFonts w:eastAsia="Calibri"/>
        </w:rPr>
        <w:t xml:space="preserve"> in the central CCE</w:t>
      </w:r>
      <w:r w:rsidRPr="00D7405D">
        <w:rPr>
          <w:rFonts w:eastAsia="Calibri"/>
        </w:rPr>
        <w:t xml:space="preserve"> </w:t>
      </w:r>
      <w:r w:rsidRPr="00D7405D">
        <w:t xml:space="preserve">(Smith </w:t>
      </w:r>
      <w:r w:rsidR="004F7F17" w:rsidRPr="00D7405D">
        <w:t>and</w:t>
      </w:r>
      <w:r w:rsidRPr="00D7405D">
        <w:t xml:space="preserve"> Moser 2003, </w:t>
      </w:r>
      <w:proofErr w:type="spellStart"/>
      <w:r w:rsidR="00F06918" w:rsidRPr="00D7405D">
        <w:t>Koslow</w:t>
      </w:r>
      <w:proofErr w:type="spellEnd"/>
      <w:r w:rsidR="00F06918" w:rsidRPr="00D7405D">
        <w:t xml:space="preserve"> </w:t>
      </w:r>
      <w:r w:rsidR="004F7F17" w:rsidRPr="00D7405D">
        <w:t>and</w:t>
      </w:r>
      <w:r w:rsidR="00F06918" w:rsidRPr="00D7405D">
        <w:t xml:space="preserve"> Allen</w:t>
      </w:r>
      <w:r w:rsidRPr="00D7405D">
        <w:t xml:space="preserve"> 2011, </w:t>
      </w:r>
      <w:r w:rsidR="005173F9" w:rsidRPr="00D7405D">
        <w:t xml:space="preserve">Ralston </w:t>
      </w:r>
      <w:r w:rsidR="00F06918" w:rsidRPr="00D7405D">
        <w:t>et al</w:t>
      </w:r>
      <w:r w:rsidR="00F06918" w:rsidRPr="00D7405D">
        <w:rPr>
          <w:i/>
        </w:rPr>
        <w:t>.</w:t>
      </w:r>
      <w:r w:rsidR="00131F6B" w:rsidRPr="00D7405D">
        <w:t xml:space="preserve"> 2015</w:t>
      </w:r>
      <w:r w:rsidR="00E63E75" w:rsidRPr="00D7405D">
        <w:t>,</w:t>
      </w:r>
      <w:r w:rsidRPr="00D7405D">
        <w:rPr>
          <w:rFonts w:eastAsia="Calibri"/>
        </w:rPr>
        <w:t xml:space="preserve"> </w:t>
      </w:r>
      <w:proofErr w:type="spellStart"/>
      <w:r w:rsidRPr="00D7405D">
        <w:rPr>
          <w:rFonts w:eastAsia="Calibri"/>
        </w:rPr>
        <w:t>MacCall</w:t>
      </w:r>
      <w:proofErr w:type="spellEnd"/>
      <w:r w:rsidRPr="00D7405D">
        <w:rPr>
          <w:rFonts w:eastAsia="Calibri"/>
        </w:rPr>
        <w:t xml:space="preserve"> </w:t>
      </w:r>
      <w:r w:rsidR="00F06918" w:rsidRPr="00D7405D">
        <w:rPr>
          <w:rFonts w:eastAsia="Calibri"/>
        </w:rPr>
        <w:t>et al</w:t>
      </w:r>
      <w:r w:rsidR="00F06918" w:rsidRPr="00D7405D">
        <w:rPr>
          <w:rFonts w:eastAsia="Calibri"/>
          <w:i/>
        </w:rPr>
        <w:t>.</w:t>
      </w:r>
      <w:r w:rsidRPr="00D7405D">
        <w:rPr>
          <w:rFonts w:eastAsia="Calibri"/>
        </w:rPr>
        <w:t xml:space="preserve"> 2015</w:t>
      </w:r>
      <w:r w:rsidR="005173F9" w:rsidRPr="00D7405D">
        <w:t>)</w:t>
      </w:r>
      <w:r w:rsidRPr="00D7405D">
        <w:t xml:space="preserve">.  </w:t>
      </w:r>
      <w:r w:rsidR="00986BE2" w:rsidRPr="00D7405D">
        <w:t>The National Marine Fisheries Service conducts s</w:t>
      </w:r>
      <w:r w:rsidR="00E87B54" w:rsidRPr="00D7405D">
        <w:t>pring/summer s</w:t>
      </w:r>
      <w:r w:rsidR="00E63E75" w:rsidRPr="00D7405D">
        <w:t>urveys of age-0</w:t>
      </w:r>
      <w:r w:rsidR="005173F9" w:rsidRPr="00D7405D">
        <w:t xml:space="preserve"> </w:t>
      </w:r>
      <w:r w:rsidR="00A620BA" w:rsidRPr="00D7405D">
        <w:t xml:space="preserve">and </w:t>
      </w:r>
      <w:r w:rsidR="00A620BA" w:rsidRPr="00D7405D">
        <w:rPr>
          <w:rFonts w:eastAsia="Calibri"/>
        </w:rPr>
        <w:t>larval fish abundance data from the California Cooperative Oceanic and Fisheries Investigations (</w:t>
      </w:r>
      <w:proofErr w:type="spellStart"/>
      <w:r w:rsidR="00A620BA" w:rsidRPr="00D7405D">
        <w:rPr>
          <w:rFonts w:eastAsia="Calibri"/>
        </w:rPr>
        <w:t>CalCOFI</w:t>
      </w:r>
      <w:proofErr w:type="spellEnd"/>
      <w:r w:rsidR="00A620BA" w:rsidRPr="00D7405D">
        <w:rPr>
          <w:rFonts w:eastAsia="Calibri"/>
        </w:rPr>
        <w:t>) s</w:t>
      </w:r>
      <w:r w:rsidR="00B62ABD" w:rsidRPr="00D7405D">
        <w:rPr>
          <w:rFonts w:eastAsia="Calibri"/>
        </w:rPr>
        <w:t xml:space="preserve">urveys off southern </w:t>
      </w:r>
      <w:r w:rsidR="00B92EC0" w:rsidRPr="00D7405D">
        <w:rPr>
          <w:rFonts w:eastAsia="Calibri"/>
        </w:rPr>
        <w:t xml:space="preserve">to central </w:t>
      </w:r>
      <w:r w:rsidR="00B62ABD" w:rsidRPr="00D7405D">
        <w:rPr>
          <w:rFonts w:eastAsia="Calibri"/>
        </w:rPr>
        <w:t>California</w:t>
      </w:r>
      <w:r w:rsidR="00221037" w:rsidRPr="00D7405D">
        <w:rPr>
          <w:rFonts w:eastAsia="Calibri"/>
        </w:rPr>
        <w:t xml:space="preserve"> </w:t>
      </w:r>
      <w:r w:rsidR="00B918F1" w:rsidRPr="00D7405D">
        <w:rPr>
          <w:rFonts w:eastAsia="Calibri"/>
        </w:rPr>
        <w:t>and the</w:t>
      </w:r>
      <w:r w:rsidR="00B918F1" w:rsidRPr="00D7405D">
        <w:t xml:space="preserve"> </w:t>
      </w:r>
      <w:r w:rsidR="00B918F1" w:rsidRPr="00D7405D">
        <w:rPr>
          <w:rFonts w:eastAsiaTheme="minorHAnsi"/>
        </w:rPr>
        <w:t>Rockfish Recruitment and Ecosystem Assessment Survey</w:t>
      </w:r>
      <w:r w:rsidR="00F1787C" w:rsidRPr="00D7405D">
        <w:rPr>
          <w:rFonts w:eastAsiaTheme="minorHAnsi"/>
        </w:rPr>
        <w:t xml:space="preserve"> off the central California coast</w:t>
      </w:r>
      <w:r w:rsidR="00B918F1" w:rsidRPr="00D7405D">
        <w:rPr>
          <w:rFonts w:eastAsia="Calibri"/>
        </w:rPr>
        <w:t xml:space="preserve"> </w:t>
      </w:r>
      <w:r w:rsidR="00221037" w:rsidRPr="00D7405D">
        <w:rPr>
          <w:rFonts w:eastAsia="Calibri"/>
        </w:rPr>
        <w:t>(Fig. 1)</w:t>
      </w:r>
      <w:r w:rsidR="00B918F1" w:rsidRPr="00D7405D">
        <w:rPr>
          <w:rFonts w:eastAsia="Calibri"/>
        </w:rPr>
        <w:t xml:space="preserve"> were used to </w:t>
      </w:r>
      <w:r w:rsidR="00B62ABD" w:rsidRPr="00D7405D">
        <w:rPr>
          <w:rFonts w:eastAsia="Calibri"/>
        </w:rPr>
        <w:t xml:space="preserve">develop </w:t>
      </w:r>
      <w:r w:rsidR="00FF0999" w:rsidRPr="00D7405D">
        <w:rPr>
          <w:rFonts w:eastAsia="Calibri"/>
        </w:rPr>
        <w:t>indices</w:t>
      </w:r>
      <w:r w:rsidR="00B97209" w:rsidRPr="00D7405D">
        <w:rPr>
          <w:rFonts w:eastAsia="Calibri"/>
        </w:rPr>
        <w:t xml:space="preserve"> of abundance for individual species</w:t>
      </w:r>
      <w:r w:rsidR="00FF0999" w:rsidRPr="00D7405D">
        <w:rPr>
          <w:rFonts w:eastAsia="Calibri"/>
        </w:rPr>
        <w:t xml:space="preserve"> (</w:t>
      </w:r>
      <w:r w:rsidR="00B62ABD" w:rsidRPr="00D7405D">
        <w:rPr>
          <w:rFonts w:eastAsia="Calibri"/>
        </w:rPr>
        <w:t xml:space="preserve">market squid, </w:t>
      </w:r>
      <w:r w:rsidR="00FF0999" w:rsidRPr="00D7405D">
        <w:rPr>
          <w:rFonts w:eastAsia="Calibri"/>
        </w:rPr>
        <w:t xml:space="preserve">sardine, </w:t>
      </w:r>
      <w:r w:rsidR="00B62ABD" w:rsidRPr="00D7405D">
        <w:rPr>
          <w:rFonts w:eastAsia="Calibri"/>
        </w:rPr>
        <w:t>anchovy)</w:t>
      </w:r>
      <w:r w:rsidR="00B97209" w:rsidRPr="00D7405D">
        <w:rPr>
          <w:rFonts w:eastAsia="Calibri"/>
        </w:rPr>
        <w:t xml:space="preserve"> or groups of species (i.e., juvenile rockfish)</w:t>
      </w:r>
      <w:r w:rsidR="003464C3" w:rsidRPr="00D7405D">
        <w:rPr>
          <w:rFonts w:eastAsia="Calibri"/>
        </w:rPr>
        <w:t xml:space="preserve">. </w:t>
      </w:r>
    </w:p>
    <w:p w:rsidR="003464C3" w:rsidRPr="00D7405D" w:rsidRDefault="00986BE2" w:rsidP="006B238A">
      <w:pPr>
        <w:autoSpaceDE w:val="0"/>
        <w:autoSpaceDN w:val="0"/>
        <w:adjustRightInd w:val="0"/>
        <w:spacing w:line="480" w:lineRule="auto"/>
        <w:ind w:firstLine="360"/>
        <w:rPr>
          <w:rFonts w:eastAsiaTheme="minorHAnsi"/>
        </w:rPr>
      </w:pPr>
      <w:proofErr w:type="spellStart"/>
      <w:r w:rsidRPr="00D7405D">
        <w:t>I</w:t>
      </w:r>
      <w:r w:rsidR="003464C3" w:rsidRPr="00D7405D">
        <w:t>chthyoplankton</w:t>
      </w:r>
      <w:proofErr w:type="spellEnd"/>
      <w:r w:rsidR="003464C3" w:rsidRPr="00D7405D">
        <w:t xml:space="preserve"> </w:t>
      </w:r>
      <w:r w:rsidRPr="00D7405D">
        <w:t xml:space="preserve">data </w:t>
      </w:r>
      <w:r w:rsidR="003464C3" w:rsidRPr="00D7405D">
        <w:t xml:space="preserve">were </w:t>
      </w:r>
      <w:r w:rsidRPr="00D7405D">
        <w:t>obtained</w:t>
      </w:r>
      <w:r w:rsidR="003464C3" w:rsidRPr="00D7405D">
        <w:t xml:space="preserve"> from </w:t>
      </w:r>
      <w:r w:rsidRPr="00D7405D">
        <w:t xml:space="preserve">night time </w:t>
      </w:r>
      <w:proofErr w:type="spellStart"/>
      <w:r w:rsidR="003464C3" w:rsidRPr="00D7405D">
        <w:t>CalCOFI</w:t>
      </w:r>
      <w:proofErr w:type="spellEnd"/>
      <w:r w:rsidR="003464C3" w:rsidRPr="00D7405D">
        <w:t xml:space="preserve"> sampl</w:t>
      </w:r>
      <w:r w:rsidRPr="00D7405D">
        <w:t>ing</w:t>
      </w:r>
      <w:r w:rsidR="003464C3" w:rsidRPr="00D7405D">
        <w:t xml:space="preserve"> (</w:t>
      </w:r>
      <w:hyperlink r:id="rId8" w:history="1">
        <w:r w:rsidR="00413215" w:rsidRPr="00D7405D">
          <w:rPr>
            <w:rStyle w:val="Hyperlink"/>
            <w:color w:val="auto"/>
          </w:rPr>
          <w:t>http://www.calcofi.org/new.data/index.php/zooplankton</w:t>
        </w:r>
      </w:hyperlink>
      <w:r w:rsidR="00413215" w:rsidRPr="00D7405D">
        <w:t>) and d</w:t>
      </w:r>
      <w:r w:rsidR="00B810CF" w:rsidRPr="00D7405D">
        <w:rPr>
          <w:rFonts w:eastAsiaTheme="minorHAnsi"/>
        </w:rPr>
        <w:t xml:space="preserve">etails of sample coverage by cruise are available from </w:t>
      </w:r>
      <w:r w:rsidR="00413215" w:rsidRPr="00D7405D">
        <w:rPr>
          <w:rFonts w:eastAsiaTheme="minorHAnsi"/>
          <w:u w:val="single"/>
        </w:rPr>
        <w:t>http://</w:t>
      </w:r>
      <w:r w:rsidR="00B810CF" w:rsidRPr="00D7405D">
        <w:rPr>
          <w:rFonts w:eastAsiaTheme="minorHAnsi"/>
          <w:u w:val="single"/>
        </w:rPr>
        <w:t>www.calcofi. org/</w:t>
      </w:r>
      <w:proofErr w:type="spellStart"/>
      <w:r w:rsidR="00B810CF" w:rsidRPr="00D7405D">
        <w:rPr>
          <w:rFonts w:eastAsiaTheme="minorHAnsi"/>
          <w:u w:val="single"/>
        </w:rPr>
        <w:t>catlist</w:t>
      </w:r>
      <w:proofErr w:type="spellEnd"/>
      <w:r w:rsidR="00B810CF" w:rsidRPr="00D7405D">
        <w:rPr>
          <w:rFonts w:eastAsiaTheme="minorHAnsi"/>
          <w:u w:val="single"/>
        </w:rPr>
        <w:t>/232-coverage.html</w:t>
      </w:r>
      <w:r w:rsidR="00413215" w:rsidRPr="00D7405D">
        <w:rPr>
          <w:rFonts w:eastAsiaTheme="minorHAnsi"/>
          <w:u w:val="single"/>
        </w:rPr>
        <w:t>.</w:t>
      </w:r>
      <w:r w:rsidR="00413215" w:rsidRPr="00D7405D">
        <w:rPr>
          <w:rFonts w:eastAsiaTheme="minorHAnsi"/>
        </w:rPr>
        <w:t xml:space="preserve"> Detailed descriptions of gear and sampling procedures are given in Kramer et al. (1972), Smith and Richardson (1977), </w:t>
      </w:r>
      <w:r w:rsidR="00413215" w:rsidRPr="00D7405D">
        <w:rPr>
          <w:rFonts w:eastAsiaTheme="minorHAnsi"/>
        </w:rPr>
        <w:lastRenderedPageBreak/>
        <w:t xml:space="preserve">and Moser et al. (1993).  </w:t>
      </w:r>
      <w:r w:rsidR="003464C3" w:rsidRPr="00D7405D">
        <w:t>Because the temporal coverage of early portions of the time series is monthly and the latter portion quarte</w:t>
      </w:r>
      <w:r w:rsidR="00B810CF" w:rsidRPr="00D7405D">
        <w:t xml:space="preserve">rly, we used spring </w:t>
      </w:r>
      <w:r w:rsidR="003464C3" w:rsidRPr="00D7405D">
        <w:t>seasonal mea</w:t>
      </w:r>
      <w:r w:rsidR="00B810CF" w:rsidRPr="00D7405D">
        <w:t>n abundance</w:t>
      </w:r>
      <w:r w:rsidR="003464C3" w:rsidRPr="00D7405D">
        <w:t>.  To remove spatial bias</w:t>
      </w:r>
      <w:ins w:id="37" w:author="user" w:date="2017-09-10T21:43:00Z">
        <w:r w:rsidR="006C0A00">
          <w:t xml:space="preserve"> of the sampling regime</w:t>
        </w:r>
      </w:ins>
      <w:r w:rsidR="003464C3" w:rsidRPr="00D7405D">
        <w:t xml:space="preserve">, we mapped </w:t>
      </w:r>
      <w:proofErr w:type="spellStart"/>
      <w:r w:rsidR="003464C3" w:rsidRPr="00D7405D">
        <w:t>ichthyoplankton</w:t>
      </w:r>
      <w:proofErr w:type="spellEnd"/>
      <w:r w:rsidR="003464C3" w:rsidRPr="00D7405D">
        <w:t xml:space="preserve"> abundance data for each cruise to a 10x10 km grid and used linear interpolation to fill in coverage gaps, and then calculated the cruise mean abundance of all grid elements (</w:t>
      </w:r>
      <w:proofErr w:type="spellStart"/>
      <w:r w:rsidR="003464C3" w:rsidRPr="00D7405D">
        <w:t>ind</w:t>
      </w:r>
      <w:proofErr w:type="spellEnd"/>
      <w:r w:rsidR="003464C3" w:rsidRPr="00D7405D">
        <w:t>. 10 m</w:t>
      </w:r>
      <w:r w:rsidR="003464C3" w:rsidRPr="00D7405D">
        <w:rPr>
          <w:vertAlign w:val="superscript"/>
        </w:rPr>
        <w:t>-2</w:t>
      </w:r>
      <w:r w:rsidR="003464C3" w:rsidRPr="00D7405D">
        <w:t xml:space="preserve"> of ocean surface)</w:t>
      </w:r>
      <w:ins w:id="38" w:author="user" w:date="2017-09-10T21:43:00Z">
        <w:r w:rsidR="006C0A00">
          <w:t>, resulting in geo-spatially weighted averages</w:t>
        </w:r>
      </w:ins>
      <w:del w:id="39" w:author="user" w:date="2017-09-10T21:43:00Z">
        <w:r w:rsidR="003464C3" w:rsidRPr="00D7405D" w:rsidDel="006C0A00">
          <w:delText>.</w:delText>
        </w:r>
      </w:del>
      <w:r w:rsidR="003464C3" w:rsidRPr="00D7405D">
        <w:t xml:space="preserve">  </w:t>
      </w:r>
    </w:p>
    <w:p w:rsidR="003464C3" w:rsidRPr="00D7405D" w:rsidRDefault="00986BE2" w:rsidP="006B238A">
      <w:pPr>
        <w:spacing w:line="480" w:lineRule="auto"/>
        <w:ind w:firstLine="360"/>
      </w:pPr>
      <w:r w:rsidRPr="00D7405D">
        <w:t>The Ecosystem Assessment Survey</w:t>
      </w:r>
      <w:r w:rsidR="003464C3" w:rsidRPr="00D7405D">
        <w:t xml:space="preserve"> over the continental shelf and slope </w:t>
      </w:r>
      <w:r w:rsidRPr="00D7405D">
        <w:t>also collected m</w:t>
      </w:r>
      <w:r w:rsidR="003464C3" w:rsidRPr="00D7405D">
        <w:t xml:space="preserve">arine fauna at night with ~15 minute tows of a modified Cobb </w:t>
      </w:r>
      <w:proofErr w:type="spellStart"/>
      <w:r w:rsidR="003464C3" w:rsidRPr="00D7405D">
        <w:t>midwater</w:t>
      </w:r>
      <w:proofErr w:type="spellEnd"/>
      <w:r w:rsidR="003464C3" w:rsidRPr="00D7405D">
        <w:t xml:space="preserve"> trawl with a mouth area of ~144 m</w:t>
      </w:r>
      <w:r w:rsidR="003464C3" w:rsidRPr="00D7405D">
        <w:rPr>
          <w:vertAlign w:val="superscript"/>
        </w:rPr>
        <w:t>2</w:t>
      </w:r>
      <w:r w:rsidR="003464C3" w:rsidRPr="00D7405D">
        <w:t xml:space="preserve"> and a variable mesh terminating with a cod end liner mesh of 9.5 mm </w:t>
      </w:r>
      <w:r w:rsidRPr="00D7405D">
        <w:t xml:space="preserve">(Ralston </w:t>
      </w:r>
      <w:r w:rsidRPr="00D7405D">
        <w:rPr>
          <w:i/>
          <w:iCs/>
        </w:rPr>
        <w:t>et al.</w:t>
      </w:r>
      <w:r w:rsidRPr="00D7405D">
        <w:t>, 2015).  </w:t>
      </w:r>
      <w:r w:rsidR="003464C3" w:rsidRPr="00D7405D">
        <w:t>The trawl was fished at ~2 knots at a station-specific standard depth (</w:t>
      </w:r>
      <w:proofErr w:type="spellStart"/>
      <w:r w:rsidR="003464C3" w:rsidRPr="00D7405D">
        <w:t>headrope</w:t>
      </w:r>
      <w:proofErr w:type="spellEnd"/>
      <w:r w:rsidR="003464C3" w:rsidRPr="00D7405D">
        <w:t xml:space="preserve"> at ~10 m or ~30 m).  Non-standard tows, tows made to non-standard depths, and tows for which an error was noted were not used.  Trawls made in August or later were excluded for seasonal consistency.  A single large catch of 101,300 juvenile rockfishes (98% </w:t>
      </w:r>
      <w:proofErr w:type="spellStart"/>
      <w:r w:rsidR="003464C3" w:rsidRPr="00D7405D">
        <w:t>shortbelly</w:t>
      </w:r>
      <w:proofErr w:type="spellEnd"/>
      <w:r w:rsidR="003464C3" w:rsidRPr="00D7405D">
        <w:t xml:space="preserve"> rockfish, </w:t>
      </w:r>
      <w:proofErr w:type="spellStart"/>
      <w:r w:rsidR="003464C3" w:rsidRPr="00D7405D">
        <w:rPr>
          <w:i/>
          <w:iCs/>
        </w:rPr>
        <w:t>Sebastes</w:t>
      </w:r>
      <w:proofErr w:type="spellEnd"/>
      <w:r w:rsidR="003464C3" w:rsidRPr="00D7405D">
        <w:rPr>
          <w:i/>
          <w:iCs/>
        </w:rPr>
        <w:t xml:space="preserve"> </w:t>
      </w:r>
      <w:proofErr w:type="spellStart"/>
      <w:r w:rsidR="003464C3" w:rsidRPr="00D7405D">
        <w:rPr>
          <w:i/>
          <w:iCs/>
        </w:rPr>
        <w:t>jordani</w:t>
      </w:r>
      <w:proofErr w:type="spellEnd"/>
      <w:r w:rsidR="003464C3" w:rsidRPr="00D7405D">
        <w:t xml:space="preserve">) near Pt. </w:t>
      </w:r>
      <w:proofErr w:type="spellStart"/>
      <w:r w:rsidR="003464C3" w:rsidRPr="00D7405D">
        <w:t>Pinos</w:t>
      </w:r>
      <w:proofErr w:type="spellEnd"/>
      <w:r w:rsidR="003464C3" w:rsidRPr="00D7405D">
        <w:t xml:space="preserve"> in 1988 was excluded as an outlier, and set to the next largest value at that station (2,804 rockfishes in 2013). </w:t>
      </w:r>
    </w:p>
    <w:p w:rsidR="006C50CE" w:rsidRPr="008C02FA" w:rsidRDefault="00B97209" w:rsidP="008C02FA">
      <w:pPr>
        <w:autoSpaceDE w:val="0"/>
        <w:autoSpaceDN w:val="0"/>
        <w:adjustRightInd w:val="0"/>
        <w:spacing w:line="480" w:lineRule="auto"/>
        <w:ind w:firstLine="360"/>
      </w:pPr>
      <w:del w:id="40" w:author="julie" w:date="2017-04-28T06:19:00Z">
        <w:r w:rsidRPr="002C5FA8" w:rsidDel="008C02FA">
          <w:delText xml:space="preserve">All time series </w:delText>
        </w:r>
        <w:r w:rsidR="00F16510" w:rsidRPr="002C5FA8" w:rsidDel="008C02FA">
          <w:delText xml:space="preserve">were </w:delText>
        </w:r>
        <w:r w:rsidRPr="002C5FA8" w:rsidDel="008C02FA">
          <w:delText xml:space="preserve">fourth-root </w:delText>
        </w:r>
        <w:r w:rsidR="00F16510" w:rsidRPr="002C5FA8" w:rsidDel="008C02FA">
          <w:delText>transformed</w:delText>
        </w:r>
        <w:r w:rsidR="00BC586B" w:rsidRPr="002C5FA8" w:rsidDel="008C02FA">
          <w:delText xml:space="preserve"> </w:delText>
        </w:r>
        <w:r w:rsidR="00F16510" w:rsidRPr="002C5FA8" w:rsidDel="008C02FA">
          <w:delText xml:space="preserve">to achieve normality. </w:delText>
        </w:r>
        <w:r w:rsidR="00F1787C" w:rsidRPr="002C5FA8" w:rsidDel="008C02FA">
          <w:delText xml:space="preserve"> </w:delText>
        </w:r>
      </w:del>
      <w:ins w:id="41" w:author="julie" w:date="2017-04-28T06:19:00Z">
        <w:r w:rsidR="008C02FA">
          <w:t xml:space="preserve">Data from </w:t>
        </w:r>
      </w:ins>
      <w:ins w:id="42" w:author="user" w:date="2017-07-31T18:52:00Z">
        <w:r w:rsidR="00E163E0">
          <w:t>some</w:t>
        </w:r>
      </w:ins>
      <w:ins w:id="43" w:author="julie" w:date="2017-04-28T06:19:00Z">
        <w:del w:id="44" w:author="user" w:date="2017-07-31T18:52:00Z">
          <w:r w:rsidR="008C02FA" w:rsidDel="00E163E0">
            <w:delText>many</w:delText>
          </w:r>
        </w:del>
        <w:r w:rsidR="008C02FA">
          <w:t xml:space="preserve"> of the time series were not normal; </w:t>
        </w:r>
        <w:del w:id="45" w:author="user" w:date="2017-07-31T18:51:00Z">
          <w:r w:rsidR="008C02FA" w:rsidDel="00E163E0">
            <w:delText xml:space="preserve">investigation revealed that </w:delText>
          </w:r>
        </w:del>
        <w:r w:rsidR="008C02FA">
          <w:t>a 4</w:t>
        </w:r>
        <w:r w:rsidR="008C02FA" w:rsidRPr="008C02FA">
          <w:rPr>
            <w:vertAlign w:val="superscript"/>
          </w:rPr>
          <w:t>th</w:t>
        </w:r>
        <w:r w:rsidR="008C02FA">
          <w:t xml:space="preserve"> root transformation </w:t>
        </w:r>
      </w:ins>
      <w:ins w:id="46" w:author="user" w:date="2017-07-31T18:51:00Z">
        <w:r w:rsidR="00E163E0">
          <w:t>was identified as best and used for to correct these for normality</w:t>
        </w:r>
      </w:ins>
      <w:ins w:id="47" w:author="julie" w:date="2017-04-28T06:19:00Z">
        <w:del w:id="48" w:author="user" w:date="2017-07-31T18:51:00Z">
          <w:r w:rsidR="008C02FA" w:rsidDel="00E163E0">
            <w:delText>produced the highest number of normal timeseries so that was used for al</w:delText>
          </w:r>
        </w:del>
        <w:del w:id="49" w:author="user" w:date="2017-07-31T18:52:00Z">
          <w:r w:rsidR="008C02FA" w:rsidDel="00E163E0">
            <w:delText>l</w:delText>
          </w:r>
        </w:del>
        <w:r w:rsidR="008C02FA">
          <w:t xml:space="preserve">. </w:t>
        </w:r>
      </w:ins>
      <w:r w:rsidR="00B918F1" w:rsidRPr="002C5FA8">
        <w:t>T</w:t>
      </w:r>
      <w:r w:rsidR="00EE21E4" w:rsidRPr="002C5FA8">
        <w:t>o enable robust comparisons across species</w:t>
      </w:r>
      <w:r w:rsidR="00E86A08" w:rsidRPr="002C5FA8">
        <w:t>, classes</w:t>
      </w:r>
      <w:r w:rsidR="00EE21E4" w:rsidRPr="002C5FA8">
        <w:t xml:space="preserve"> and regions with different scales of response, </w:t>
      </w:r>
      <w:r w:rsidR="00156A17" w:rsidRPr="002C5FA8">
        <w:t>time series w</w:t>
      </w:r>
      <w:r w:rsidR="00EE21E4" w:rsidRPr="002C5FA8">
        <w:t>ere</w:t>
      </w:r>
      <w:r w:rsidR="00156A17" w:rsidRPr="002C5FA8">
        <w:t xml:space="preserve"> </w:t>
      </w:r>
      <w:r w:rsidRPr="002C5FA8">
        <w:t>scaled</w:t>
      </w:r>
      <w:r w:rsidR="00156A17" w:rsidRPr="002C5FA8">
        <w:t xml:space="preserve"> </w:t>
      </w:r>
      <w:r w:rsidR="00EE21E4" w:rsidRPr="002C5FA8">
        <w:t xml:space="preserve">to unit mean and </w:t>
      </w:r>
      <w:r w:rsidR="00156A17" w:rsidRPr="002C5FA8">
        <w:t>express</w:t>
      </w:r>
      <w:r w:rsidR="00EE21E4" w:rsidRPr="002C5FA8">
        <w:t>ed</w:t>
      </w:r>
      <w:r w:rsidR="00156A17" w:rsidRPr="002C5FA8">
        <w:t xml:space="preserve"> as standard deviations. </w:t>
      </w:r>
      <w:r w:rsidR="00F1787C" w:rsidRPr="002C5FA8">
        <w:t xml:space="preserve"> </w:t>
      </w:r>
      <w:r w:rsidR="00734B0C" w:rsidRPr="002C5FA8">
        <w:rPr>
          <w:bCs/>
        </w:rPr>
        <w:t xml:space="preserve">Data were </w:t>
      </w:r>
      <w:r w:rsidR="00156A17" w:rsidRPr="002C5FA8">
        <w:rPr>
          <w:bCs/>
        </w:rPr>
        <w:t xml:space="preserve">also </w:t>
      </w:r>
      <w:r w:rsidR="00734B0C" w:rsidRPr="002C5FA8">
        <w:rPr>
          <w:bCs/>
        </w:rPr>
        <w:t xml:space="preserve">examined for time trends, </w:t>
      </w:r>
      <w:proofErr w:type="gramStart"/>
      <w:r w:rsidR="00F1787C" w:rsidRPr="002C5FA8">
        <w:rPr>
          <w:bCs/>
        </w:rPr>
        <w:t>then</w:t>
      </w:r>
      <w:proofErr w:type="gramEnd"/>
      <w:r w:rsidR="00734B0C" w:rsidRPr="002C5FA8">
        <w:rPr>
          <w:bCs/>
        </w:rPr>
        <w:t xml:space="preserve"> </w:t>
      </w:r>
      <w:proofErr w:type="spellStart"/>
      <w:r w:rsidR="00734B0C" w:rsidRPr="002C5FA8">
        <w:rPr>
          <w:bCs/>
        </w:rPr>
        <w:t>detrended</w:t>
      </w:r>
      <w:proofErr w:type="spellEnd"/>
      <w:r w:rsidR="00734B0C" w:rsidRPr="002C5FA8">
        <w:rPr>
          <w:bCs/>
        </w:rPr>
        <w:t xml:space="preserve"> by taking the residuals from quadrati</w:t>
      </w:r>
      <w:r w:rsidR="00156A17" w:rsidRPr="002C5FA8">
        <w:rPr>
          <w:bCs/>
        </w:rPr>
        <w:t>c regression</w:t>
      </w:r>
      <w:r w:rsidR="00E6035C" w:rsidRPr="002C5FA8">
        <w:rPr>
          <w:bCs/>
        </w:rPr>
        <w:t>s</w:t>
      </w:r>
      <w:ins w:id="50" w:author="julie" w:date="2017-04-28T06:30:00Z">
        <w:r w:rsidR="00AA3245">
          <w:rPr>
            <w:bCs/>
          </w:rPr>
          <w:t xml:space="preserve"> (</w:t>
        </w:r>
        <w:commentRangeStart w:id="51"/>
        <w:r w:rsidR="00AA3245">
          <w:rPr>
            <w:bCs/>
          </w:rPr>
          <w:t>CITATION FOR QUADRATIC</w:t>
        </w:r>
      </w:ins>
      <w:commentRangeEnd w:id="51"/>
      <w:r w:rsidR="00AD4950">
        <w:rPr>
          <w:rStyle w:val="CommentReference"/>
          <w:rFonts w:asciiTheme="minorHAnsi" w:eastAsiaTheme="minorEastAsia" w:hAnsiTheme="minorHAnsi" w:cstheme="minorBidi"/>
          <w:lang w:eastAsia="ja-JP"/>
        </w:rPr>
        <w:commentReference w:id="51"/>
      </w:r>
      <w:ins w:id="52" w:author="julie" w:date="2017-04-28T06:30:00Z">
        <w:r w:rsidR="00AA3245">
          <w:rPr>
            <w:bCs/>
          </w:rPr>
          <w:t>)</w:t>
        </w:r>
      </w:ins>
      <w:r w:rsidR="00156A17" w:rsidRPr="002C5FA8">
        <w:rPr>
          <w:bCs/>
        </w:rPr>
        <w:t xml:space="preserve">. </w:t>
      </w:r>
      <w:r w:rsidR="00B62213">
        <w:rPr>
          <w:bCs/>
        </w:rPr>
        <w:t xml:space="preserve"> </w:t>
      </w:r>
    </w:p>
    <w:p w:rsidR="003B7696" w:rsidRPr="002C5FA8" w:rsidRDefault="00DD539F" w:rsidP="00BC3B07">
      <w:pPr>
        <w:autoSpaceDE w:val="0"/>
        <w:autoSpaceDN w:val="0"/>
        <w:adjustRightInd w:val="0"/>
        <w:spacing w:line="480" w:lineRule="auto"/>
        <w:ind w:firstLine="360"/>
        <w:rPr>
          <w:rFonts w:eastAsiaTheme="minorHAnsi"/>
        </w:rPr>
      </w:pPr>
      <w:r w:rsidRPr="002C5FA8">
        <w:rPr>
          <w:bCs/>
        </w:rPr>
        <w:lastRenderedPageBreak/>
        <w:t xml:space="preserve">Numerical response </w:t>
      </w:r>
      <w:r w:rsidR="000C748F" w:rsidRPr="002C5FA8">
        <w:t xml:space="preserve">models were constructed </w:t>
      </w:r>
      <w:r w:rsidR="00B97209" w:rsidRPr="002C5FA8">
        <w:t>for time series with a mini</w:t>
      </w:r>
      <w:r w:rsidRPr="002C5FA8">
        <w:t xml:space="preserve">mum of 11 years of </w:t>
      </w:r>
      <w:r w:rsidR="00B97209" w:rsidRPr="002C5FA8">
        <w:t xml:space="preserve">concurrent predator and prey </w:t>
      </w:r>
      <w:r w:rsidRPr="002C5FA8">
        <w:t>data (</w:t>
      </w:r>
      <w:r w:rsidR="006C50CE">
        <w:t>see supplemental material</w:t>
      </w:r>
      <w:r w:rsidR="00B97209" w:rsidRPr="002C5FA8">
        <w:t xml:space="preserve"> of </w:t>
      </w:r>
      <w:proofErr w:type="spellStart"/>
      <w:r w:rsidRPr="002C5FA8">
        <w:t>Cury</w:t>
      </w:r>
      <w:proofErr w:type="spellEnd"/>
      <w:r w:rsidRPr="002C5FA8">
        <w:t xml:space="preserve"> </w:t>
      </w:r>
      <w:r w:rsidR="00F06918" w:rsidRPr="004F7F17">
        <w:t>et al</w:t>
      </w:r>
      <w:r w:rsidR="00F06918" w:rsidRPr="002C5FA8">
        <w:rPr>
          <w:i/>
        </w:rPr>
        <w:t>.</w:t>
      </w:r>
      <w:r w:rsidRPr="002C5FA8">
        <w:t xml:space="preserve"> 2011</w:t>
      </w:r>
      <w:r w:rsidR="00B97209" w:rsidRPr="002C5FA8">
        <w:t xml:space="preserve"> for justification</w:t>
      </w:r>
      <w:r w:rsidRPr="002C5FA8">
        <w:t xml:space="preserve">). </w:t>
      </w:r>
      <w:r w:rsidR="00F1787C" w:rsidRPr="002C5FA8">
        <w:t xml:space="preserve"> </w:t>
      </w:r>
      <w:r w:rsidR="00491B70" w:rsidRPr="002C5FA8">
        <w:t>S</w:t>
      </w:r>
      <w:r w:rsidR="005A0054" w:rsidRPr="002C5FA8">
        <w:t>a</w:t>
      </w:r>
      <w:r w:rsidR="005A0054" w:rsidRPr="002C5FA8">
        <w:rPr>
          <w:rFonts w:eastAsia="Calibri"/>
        </w:rPr>
        <w:t xml:space="preserve">rdine </w:t>
      </w:r>
      <w:r w:rsidR="00491B70" w:rsidRPr="002C5FA8">
        <w:rPr>
          <w:rFonts w:eastAsia="Calibri"/>
        </w:rPr>
        <w:t>data were</w:t>
      </w:r>
      <w:r w:rsidR="005A0054" w:rsidRPr="002C5FA8">
        <w:rPr>
          <w:rFonts w:eastAsia="Calibri"/>
        </w:rPr>
        <w:t xml:space="preserve"> modeled with predator productivity </w:t>
      </w:r>
      <w:r w:rsidR="00821192" w:rsidRPr="002C5FA8">
        <w:rPr>
          <w:rFonts w:eastAsia="Calibri"/>
        </w:rPr>
        <w:t>only for</w:t>
      </w:r>
      <w:r w:rsidR="005A0054" w:rsidRPr="002C5FA8">
        <w:rPr>
          <w:rFonts w:eastAsia="Calibri"/>
        </w:rPr>
        <w:t xml:space="preserve"> years after sardine were no longer </w:t>
      </w:r>
      <w:r w:rsidR="00821192" w:rsidRPr="002C5FA8">
        <w:rPr>
          <w:rFonts w:eastAsia="Calibri"/>
        </w:rPr>
        <w:t>“</w:t>
      </w:r>
      <w:r w:rsidR="005A0054" w:rsidRPr="002C5FA8">
        <w:rPr>
          <w:rFonts w:eastAsia="Calibri"/>
        </w:rPr>
        <w:t>ecologically extinct</w:t>
      </w:r>
      <w:r w:rsidR="00821192" w:rsidRPr="002C5FA8">
        <w:rPr>
          <w:rFonts w:eastAsia="Calibri"/>
        </w:rPr>
        <w:t>”</w:t>
      </w:r>
      <w:r w:rsidR="005A0054" w:rsidRPr="002C5FA8">
        <w:rPr>
          <w:rFonts w:eastAsia="Calibri"/>
        </w:rPr>
        <w:t xml:space="preserve"> in the system</w:t>
      </w:r>
      <w:r w:rsidR="0007749C" w:rsidRPr="002C5FA8">
        <w:rPr>
          <w:rFonts w:eastAsia="Calibri"/>
        </w:rPr>
        <w:t xml:space="preserve"> (</w:t>
      </w:r>
      <w:proofErr w:type="spellStart"/>
      <w:r w:rsidR="00E86A08" w:rsidRPr="002C5FA8">
        <w:rPr>
          <w:rFonts w:eastAsia="Calibri"/>
        </w:rPr>
        <w:t>Sydeman</w:t>
      </w:r>
      <w:proofErr w:type="spellEnd"/>
      <w:r w:rsidR="00E86A08" w:rsidRPr="002C5FA8">
        <w:rPr>
          <w:rFonts w:eastAsia="Calibri"/>
        </w:rPr>
        <w:t xml:space="preserve"> et al. 2001</w:t>
      </w:r>
      <w:r w:rsidR="0007749C" w:rsidRPr="002C5FA8">
        <w:rPr>
          <w:rFonts w:eastAsia="Calibri"/>
        </w:rPr>
        <w:t>)</w:t>
      </w:r>
      <w:r w:rsidR="005A0054" w:rsidRPr="002C5FA8">
        <w:rPr>
          <w:rFonts w:eastAsia="Calibri"/>
        </w:rPr>
        <w:t xml:space="preserve">, as measured by the first time sardine showed up consistently in </w:t>
      </w:r>
      <w:r w:rsidR="00821192" w:rsidRPr="002C5FA8">
        <w:rPr>
          <w:rFonts w:eastAsia="Calibri"/>
        </w:rPr>
        <w:t>predator</w:t>
      </w:r>
      <w:r w:rsidR="00023E21" w:rsidRPr="002C5FA8">
        <w:rPr>
          <w:rFonts w:eastAsia="Calibri"/>
        </w:rPr>
        <w:t xml:space="preserve"> diets</w:t>
      </w:r>
      <w:r w:rsidR="002D6C72">
        <w:rPr>
          <w:rFonts w:eastAsia="Calibri"/>
        </w:rPr>
        <w:t xml:space="preserve"> during the </w:t>
      </w:r>
      <w:proofErr w:type="spellStart"/>
      <w:r w:rsidR="002D6C72">
        <w:rPr>
          <w:rFonts w:eastAsia="Calibri"/>
        </w:rPr>
        <w:t>timeseries</w:t>
      </w:r>
      <w:proofErr w:type="spellEnd"/>
      <w:r w:rsidR="005A0054" w:rsidRPr="002C5FA8">
        <w:rPr>
          <w:rFonts w:eastAsia="Calibri"/>
        </w:rPr>
        <w:t xml:space="preserve"> (</w:t>
      </w:r>
      <w:r w:rsidR="00821192" w:rsidRPr="002C5FA8">
        <w:rPr>
          <w:rFonts w:eastAsia="Calibri"/>
        </w:rPr>
        <w:t xml:space="preserve">i.e., </w:t>
      </w:r>
      <w:r w:rsidR="005A0054" w:rsidRPr="002C5FA8">
        <w:rPr>
          <w:rFonts w:eastAsia="Calibri"/>
        </w:rPr>
        <w:t>1</w:t>
      </w:r>
      <w:r w:rsidR="00023E21" w:rsidRPr="002C5FA8">
        <w:rPr>
          <w:rFonts w:eastAsia="Calibri"/>
        </w:rPr>
        <w:t xml:space="preserve">991-1992; </w:t>
      </w:r>
      <w:r w:rsidR="00394D90" w:rsidRPr="002C5FA8">
        <w:rPr>
          <w:rFonts w:eastAsia="Calibri"/>
        </w:rPr>
        <w:t xml:space="preserve">e.g., </w:t>
      </w:r>
      <w:r w:rsidR="005A0054" w:rsidRPr="002C5FA8">
        <w:rPr>
          <w:rFonts w:eastAsia="Calibri"/>
        </w:rPr>
        <w:t>Thayer</w:t>
      </w:r>
      <w:r w:rsidR="00A64572" w:rsidRPr="002C5FA8">
        <w:rPr>
          <w:rFonts w:eastAsia="Calibri"/>
        </w:rPr>
        <w:t xml:space="preserve"> </w:t>
      </w:r>
      <w:r w:rsidR="004F7F17">
        <w:rPr>
          <w:rFonts w:eastAsia="Calibri"/>
        </w:rPr>
        <w:t>and</w:t>
      </w:r>
      <w:r w:rsidR="00A64572" w:rsidRPr="002C5FA8">
        <w:rPr>
          <w:rFonts w:eastAsia="Calibri"/>
        </w:rPr>
        <w:t xml:space="preserve"> </w:t>
      </w:r>
      <w:proofErr w:type="spellStart"/>
      <w:r w:rsidR="00A64572" w:rsidRPr="002C5FA8">
        <w:rPr>
          <w:rFonts w:eastAsia="Calibri"/>
        </w:rPr>
        <w:t>Sydeman</w:t>
      </w:r>
      <w:proofErr w:type="spellEnd"/>
      <w:r w:rsidR="005A0054" w:rsidRPr="002C5FA8">
        <w:rPr>
          <w:rFonts w:eastAsia="Calibri"/>
        </w:rPr>
        <w:t xml:space="preserve"> 2007, Lowry </w:t>
      </w:r>
      <w:r w:rsidR="004F7F17">
        <w:rPr>
          <w:rFonts w:eastAsia="Calibri"/>
        </w:rPr>
        <w:t>and</w:t>
      </w:r>
      <w:r w:rsidR="00E609C1" w:rsidRPr="002C5FA8">
        <w:rPr>
          <w:rFonts w:eastAsia="Calibri"/>
        </w:rPr>
        <w:t xml:space="preserve"> </w:t>
      </w:r>
      <w:proofErr w:type="spellStart"/>
      <w:r w:rsidR="00E609C1" w:rsidRPr="002C5FA8">
        <w:rPr>
          <w:rFonts w:eastAsia="Calibri"/>
        </w:rPr>
        <w:t>Carretta</w:t>
      </w:r>
      <w:proofErr w:type="spellEnd"/>
      <w:r w:rsidR="00E609C1" w:rsidRPr="002C5FA8">
        <w:rPr>
          <w:rFonts w:eastAsia="Calibri"/>
        </w:rPr>
        <w:t xml:space="preserve"> </w:t>
      </w:r>
      <w:r w:rsidR="005A0054" w:rsidRPr="002C5FA8">
        <w:rPr>
          <w:rFonts w:eastAsia="Calibri"/>
        </w:rPr>
        <w:t>1999)</w:t>
      </w:r>
      <w:r w:rsidR="005A0054" w:rsidRPr="002C5FA8">
        <w:t>.</w:t>
      </w:r>
      <w:r w:rsidR="000C748F" w:rsidRPr="002C5FA8">
        <w:t xml:space="preserve"> </w:t>
      </w:r>
      <w:r w:rsidR="0007749C" w:rsidRPr="002C5FA8">
        <w:t xml:space="preserve"> </w:t>
      </w:r>
      <w:r w:rsidR="00EE21E4" w:rsidRPr="002C5FA8">
        <w:t xml:space="preserve">We used </w:t>
      </w:r>
      <w:r w:rsidR="000C748F" w:rsidRPr="002C5FA8">
        <w:t>G</w:t>
      </w:r>
      <w:r w:rsidR="00821192" w:rsidRPr="002C5FA8">
        <w:t>eneralized A</w:t>
      </w:r>
      <w:r w:rsidR="000C748F" w:rsidRPr="002C5FA8">
        <w:t xml:space="preserve">dditive </w:t>
      </w:r>
      <w:r w:rsidR="00821192" w:rsidRPr="002C5FA8">
        <w:t>M</w:t>
      </w:r>
      <w:r w:rsidR="000C748F" w:rsidRPr="002C5FA8">
        <w:t>odels</w:t>
      </w:r>
      <w:r w:rsidR="00EE21E4" w:rsidRPr="002C5FA8">
        <w:t xml:space="preserve"> (</w:t>
      </w:r>
      <w:r w:rsidR="000C748F" w:rsidRPr="002C5FA8">
        <w:t>GAM</w:t>
      </w:r>
      <w:r w:rsidR="00821192" w:rsidRPr="002C5FA8">
        <w:t>s</w:t>
      </w:r>
      <w:r w:rsidR="00EE21E4" w:rsidRPr="002C5FA8">
        <w:t>)</w:t>
      </w:r>
      <w:r w:rsidR="00F06918" w:rsidRPr="002C5FA8">
        <w:t xml:space="preserve"> </w:t>
      </w:r>
      <w:r w:rsidR="000C748F" w:rsidRPr="002C5FA8">
        <w:t xml:space="preserve">to determine predator-prey relationships since this nonparametric approach makes no </w:t>
      </w:r>
      <w:r w:rsidR="000C748F" w:rsidRPr="002C5FA8">
        <w:rPr>
          <w:i/>
        </w:rPr>
        <w:t>a priori</w:t>
      </w:r>
      <w:r w:rsidR="000C748F" w:rsidRPr="002C5FA8">
        <w:t xml:space="preserve"> assumptions about the form of the </w:t>
      </w:r>
      <w:r w:rsidR="00E86A08" w:rsidRPr="002C5FA8">
        <w:t xml:space="preserve">functional </w:t>
      </w:r>
      <w:r w:rsidR="000C748F" w:rsidRPr="002C5FA8">
        <w:t xml:space="preserve">relationships. </w:t>
      </w:r>
      <w:r w:rsidR="0007749C" w:rsidRPr="002C5FA8">
        <w:t xml:space="preserve"> </w:t>
      </w:r>
      <w:ins w:id="53" w:author="user" w:date="2017-07-31T18:36:00Z">
        <w:r w:rsidR="00E707E2" w:rsidRPr="00040599">
          <w:t xml:space="preserve">Models utilized a Gaussian distribution and identity link and smooth functions were estimated with penalized regression </w:t>
        </w:r>
        <w:proofErr w:type="spellStart"/>
        <w:r w:rsidR="00E707E2" w:rsidRPr="00040599">
          <w:t>splines</w:t>
        </w:r>
        <w:proofErr w:type="spellEnd"/>
        <w:r w:rsidR="00E707E2" w:rsidRPr="00040599">
          <w:t xml:space="preserve"> as implemented in R package </w:t>
        </w:r>
        <w:proofErr w:type="spellStart"/>
        <w:r w:rsidR="00E707E2" w:rsidRPr="00040599">
          <w:t>mgcv</w:t>
        </w:r>
        <w:proofErr w:type="spellEnd"/>
        <w:r w:rsidR="00E707E2" w:rsidRPr="00040599">
          <w:t xml:space="preserve"> (Wood 2008).  We limited GAM smoothing (effective degrees of freedom </w:t>
        </w:r>
      </w:ins>
      <w:ins w:id="54" w:author="user" w:date="2017-07-31T18:37:00Z">
        <w:r w:rsidR="00E707E2">
          <w:t>=</w:t>
        </w:r>
      </w:ins>
      <w:ins w:id="55" w:author="user" w:date="2017-07-31T18:36:00Z">
        <w:r w:rsidR="00E707E2" w:rsidRPr="00040599">
          <w:t xml:space="preserve"> 3) to prevent model over-fitting and to correspond to a biologically realistic set of forcing-response relationships (linear, dome-shaped, </w:t>
        </w:r>
        <w:proofErr w:type="spellStart"/>
        <w:r w:rsidR="00E707E2" w:rsidRPr="00040599">
          <w:t>sigmoidal</w:t>
        </w:r>
        <w:proofErr w:type="spellEnd"/>
        <w:r w:rsidR="00E707E2" w:rsidRPr="00040599">
          <w:t xml:space="preserve">).  </w:t>
        </w:r>
      </w:ins>
      <w:r w:rsidR="000C748F" w:rsidRPr="002C5FA8">
        <w:t xml:space="preserve">To quantify thresholds, a change-point analysis was performed on the predicted </w:t>
      </w:r>
      <w:r w:rsidR="00EE21E4" w:rsidRPr="002C5FA8">
        <w:t xml:space="preserve">GAM </w:t>
      </w:r>
      <w:r w:rsidR="000C748F" w:rsidRPr="002C5FA8">
        <w:t>values</w:t>
      </w:r>
      <w:r w:rsidR="00821192" w:rsidRPr="002C5FA8">
        <w:t xml:space="preserve"> </w:t>
      </w:r>
      <w:r w:rsidR="000C748F" w:rsidRPr="002C5FA8">
        <w:t xml:space="preserve">(sequential t-tests that find the most likely point at which the slope of </w:t>
      </w:r>
      <w:r w:rsidR="00394D90" w:rsidRPr="002C5FA8">
        <w:t>predator productivity</w:t>
      </w:r>
      <w:r w:rsidR="000C748F" w:rsidRPr="002C5FA8">
        <w:t xml:space="preserve"> changes in relation to prey abundance</w:t>
      </w:r>
      <w:r w:rsidR="00156A17" w:rsidRPr="002C5FA8">
        <w:t xml:space="preserve">; </w:t>
      </w:r>
      <w:proofErr w:type="spellStart"/>
      <w:r w:rsidR="00156A17" w:rsidRPr="002C5FA8">
        <w:t>Cury</w:t>
      </w:r>
      <w:proofErr w:type="spellEnd"/>
      <w:r w:rsidR="00156A17" w:rsidRPr="002C5FA8">
        <w:t xml:space="preserve"> </w:t>
      </w:r>
      <w:r w:rsidR="00F06918" w:rsidRPr="004F7F17">
        <w:t>et al</w:t>
      </w:r>
      <w:r w:rsidR="00F06918" w:rsidRPr="002C5FA8">
        <w:rPr>
          <w:i/>
        </w:rPr>
        <w:t>.</w:t>
      </w:r>
      <w:r w:rsidR="00156A17" w:rsidRPr="002C5FA8">
        <w:t xml:space="preserve"> 2011</w:t>
      </w:r>
      <w:r w:rsidR="000C748F" w:rsidRPr="002C5FA8">
        <w:t xml:space="preserve">). </w:t>
      </w:r>
      <w:r w:rsidR="0007749C" w:rsidRPr="002C5FA8">
        <w:t xml:space="preserve"> </w:t>
      </w:r>
      <w:r w:rsidR="000C748F" w:rsidRPr="002C5FA8">
        <w:t>A bootstrap analysis was used to calculate confidence intervals of the threshold</w:t>
      </w:r>
      <w:r w:rsidR="00297B75" w:rsidRPr="002C5FA8">
        <w:t xml:space="preserve"> (</w:t>
      </w:r>
      <w:proofErr w:type="spellStart"/>
      <w:r w:rsidR="00297B75" w:rsidRPr="002C5FA8">
        <w:t>Cury</w:t>
      </w:r>
      <w:proofErr w:type="spellEnd"/>
      <w:r w:rsidR="00297B75" w:rsidRPr="002C5FA8">
        <w:t xml:space="preserve"> </w:t>
      </w:r>
      <w:r w:rsidR="00297B75" w:rsidRPr="004F7F17">
        <w:t>et al</w:t>
      </w:r>
      <w:r w:rsidR="00297B75" w:rsidRPr="002C5FA8">
        <w:t xml:space="preserve">. 2011). </w:t>
      </w:r>
      <w:r w:rsidR="0007749C" w:rsidRPr="002C5FA8">
        <w:t xml:space="preserve"> </w:t>
      </w:r>
      <w:r w:rsidR="00297B75" w:rsidRPr="002C5FA8">
        <w:t>V</w:t>
      </w:r>
      <w:r w:rsidR="00F72303" w:rsidRPr="002C5FA8">
        <w:rPr>
          <w:rFonts w:eastAsiaTheme="minorHAnsi"/>
        </w:rPr>
        <w:t xml:space="preserve">ariance in </w:t>
      </w:r>
      <w:r w:rsidR="00821192" w:rsidRPr="002C5FA8">
        <w:rPr>
          <w:rFonts w:eastAsiaTheme="minorHAnsi"/>
        </w:rPr>
        <w:t>predator productivity</w:t>
      </w:r>
      <w:r w:rsidR="00F72303" w:rsidRPr="002C5FA8">
        <w:rPr>
          <w:rFonts w:eastAsiaTheme="minorHAnsi"/>
        </w:rPr>
        <w:t xml:space="preserve"> was calculated for each prey abundance </w:t>
      </w:r>
      <w:r w:rsidR="00402FE1">
        <w:rPr>
          <w:rFonts w:eastAsiaTheme="minorHAnsi"/>
        </w:rPr>
        <w:t>grouping</w:t>
      </w:r>
      <w:r w:rsidR="00665E20" w:rsidRPr="002C5FA8">
        <w:rPr>
          <w:rFonts w:eastAsiaTheme="minorHAnsi"/>
        </w:rPr>
        <w:t xml:space="preserve"> (every 0.5 from -</w:t>
      </w:r>
      <w:r w:rsidR="00297B75" w:rsidRPr="002C5FA8">
        <w:rPr>
          <w:rFonts w:eastAsiaTheme="minorHAnsi"/>
        </w:rPr>
        <w:t>1.5 to 1.5 standard deviations in prey abundance; there were too few data points above and below these bounds)</w:t>
      </w:r>
      <w:r w:rsidR="00665E20" w:rsidRPr="002C5FA8">
        <w:rPr>
          <w:rFonts w:eastAsiaTheme="minorHAnsi"/>
        </w:rPr>
        <w:t xml:space="preserve">. </w:t>
      </w:r>
      <w:r w:rsidR="0007749C" w:rsidRPr="002C5FA8">
        <w:rPr>
          <w:rFonts w:eastAsiaTheme="minorHAnsi"/>
        </w:rPr>
        <w:t xml:space="preserve"> </w:t>
      </w:r>
      <w:r w:rsidR="00665E20" w:rsidRPr="002C5FA8">
        <w:rPr>
          <w:rFonts w:eastAsiaTheme="minorHAnsi"/>
        </w:rPr>
        <w:t>An F-test was used to test for significant differences in variance from low to high levels of prey abundance.</w:t>
      </w:r>
    </w:p>
    <w:p w:rsidR="00E86A08" w:rsidRPr="002C5FA8" w:rsidRDefault="00F92A77" w:rsidP="00BC3B07">
      <w:pPr>
        <w:autoSpaceDE w:val="0"/>
        <w:autoSpaceDN w:val="0"/>
        <w:adjustRightInd w:val="0"/>
        <w:spacing w:line="480" w:lineRule="auto"/>
        <w:ind w:firstLine="360"/>
        <w:rPr>
          <w:rFonts w:eastAsiaTheme="minorHAnsi"/>
        </w:rPr>
      </w:pPr>
      <w:r w:rsidRPr="000D396D">
        <w:t>Models</w:t>
      </w:r>
      <w:r w:rsidR="00402FE1" w:rsidRPr="000D396D">
        <w:t xml:space="preserve"> were generated for each predator-prey combination and then combined </w:t>
      </w:r>
      <w:r w:rsidR="006C50CE" w:rsidRPr="000D396D">
        <w:t>further</w:t>
      </w:r>
      <w:r w:rsidR="00402FE1" w:rsidRPr="000D396D">
        <w:t xml:space="preserve"> since all functional relationships followed a Type II pattern</w:t>
      </w:r>
      <w:r w:rsidR="000D396D">
        <w:t xml:space="preserve"> </w:t>
      </w:r>
      <w:r w:rsidR="000D396D" w:rsidRPr="000D396D">
        <w:t>(</w:t>
      </w:r>
      <w:r w:rsidR="00B46EE5">
        <w:t>Table A</w:t>
      </w:r>
      <w:r w:rsidR="000D396D" w:rsidRPr="000D396D">
        <w:t xml:space="preserve">2, </w:t>
      </w:r>
      <w:r w:rsidR="00B46EE5">
        <w:t>Fig. A</w:t>
      </w:r>
      <w:r w:rsidR="000D396D" w:rsidRPr="000D396D">
        <w:t>1)</w:t>
      </w:r>
      <w:r w:rsidR="00402FE1" w:rsidRPr="000D396D">
        <w:t>.</w:t>
      </w:r>
      <w:r w:rsidR="006C50CE" w:rsidRPr="000D396D">
        <w:t xml:space="preserve">  </w:t>
      </w:r>
      <w:r w:rsidR="003B7696" w:rsidRPr="000D396D">
        <w:t xml:space="preserve">Models </w:t>
      </w:r>
      <w:r w:rsidRPr="000D396D">
        <w:t>were</w:t>
      </w:r>
      <w:r w:rsidR="003B7696" w:rsidRPr="002C5FA8">
        <w:t xml:space="preserve"> constructed </w:t>
      </w:r>
      <w:r w:rsidR="00337E40" w:rsidRPr="002C5FA8">
        <w:t xml:space="preserve">for </w:t>
      </w:r>
      <w:r w:rsidR="00B61964" w:rsidRPr="002C5FA8">
        <w:t xml:space="preserve">1) </w:t>
      </w:r>
      <w:r w:rsidR="00DC6C30" w:rsidRPr="002C5FA8">
        <w:t xml:space="preserve">each main predator </w:t>
      </w:r>
      <w:proofErr w:type="spellStart"/>
      <w:r w:rsidR="00DC6C30" w:rsidRPr="002C5FA8">
        <w:t>taxa</w:t>
      </w:r>
      <w:proofErr w:type="spellEnd"/>
      <w:r w:rsidR="00DC6C30" w:rsidRPr="002C5FA8">
        <w:t xml:space="preserve"> (seabirds, marine mammals, or large fish) and all prey </w:t>
      </w:r>
      <w:r w:rsidR="00DC6C30" w:rsidRPr="002C5FA8">
        <w:lastRenderedPageBreak/>
        <w:t xml:space="preserve">combined, </w:t>
      </w:r>
      <w:r w:rsidR="00B61964" w:rsidRPr="002C5FA8">
        <w:t>2)</w:t>
      </w:r>
      <w:r w:rsidR="003B7696" w:rsidRPr="002C5FA8">
        <w:t xml:space="preserve"> </w:t>
      </w:r>
      <w:r w:rsidR="00DC6C30" w:rsidRPr="002C5FA8">
        <w:t xml:space="preserve">all predators with each </w:t>
      </w:r>
      <w:r w:rsidR="00BC3B07">
        <w:t xml:space="preserve">separate </w:t>
      </w:r>
      <w:r w:rsidR="00DC6C30" w:rsidRPr="002C5FA8">
        <w:t xml:space="preserve">prey </w:t>
      </w:r>
      <w:r w:rsidR="00BC3B07">
        <w:t>type</w:t>
      </w:r>
      <w:r w:rsidR="00DC6C30" w:rsidRPr="002C5FA8">
        <w:t xml:space="preserve">, </w:t>
      </w:r>
      <w:r w:rsidR="003B7696" w:rsidRPr="002C5FA8">
        <w:t xml:space="preserve">and </w:t>
      </w:r>
      <w:r w:rsidR="00B61964" w:rsidRPr="002C5FA8">
        <w:t>3)</w:t>
      </w:r>
      <w:r w:rsidR="00772302" w:rsidRPr="002C5FA8">
        <w:t xml:space="preserve"> al</w:t>
      </w:r>
      <w:r w:rsidR="003B7696" w:rsidRPr="002C5FA8">
        <w:t xml:space="preserve">l predators and </w:t>
      </w:r>
      <w:r w:rsidR="00B61964" w:rsidRPr="002C5FA8">
        <w:t xml:space="preserve">all </w:t>
      </w:r>
      <w:r w:rsidR="003B7696" w:rsidRPr="002C5FA8">
        <w:t>prey</w:t>
      </w:r>
      <w:r w:rsidR="00E86A08" w:rsidRPr="002C5FA8">
        <w:t xml:space="preserve"> </w:t>
      </w:r>
      <w:r w:rsidR="00BC3B07">
        <w:t>types</w:t>
      </w:r>
      <w:r w:rsidR="00337E40" w:rsidRPr="002C5FA8">
        <w:t xml:space="preserve"> combine</w:t>
      </w:r>
      <w:r w:rsidR="00E86A08" w:rsidRPr="002C5FA8">
        <w:t>d</w:t>
      </w:r>
      <w:r w:rsidR="003B7696" w:rsidRPr="002C5FA8">
        <w:t xml:space="preserve"> by region, to elucidate patterns among approaches.</w:t>
      </w:r>
      <w:r w:rsidR="00E86A08" w:rsidRPr="002C5FA8">
        <w:t xml:space="preserve">  </w:t>
      </w:r>
      <w:r>
        <w:t>Ultimately, w</w:t>
      </w:r>
      <w:r w:rsidR="00926FF2" w:rsidRPr="002C5FA8">
        <w:rPr>
          <w:rFonts w:eastAsiaTheme="minorHAnsi"/>
        </w:rPr>
        <w:t xml:space="preserve">e </w:t>
      </w:r>
      <w:r>
        <w:rPr>
          <w:rFonts w:eastAsiaTheme="minorHAnsi"/>
        </w:rPr>
        <w:t>included</w:t>
      </w:r>
      <w:r w:rsidR="00A20429" w:rsidRPr="002C5FA8">
        <w:rPr>
          <w:rFonts w:eastAsiaTheme="minorHAnsi"/>
        </w:rPr>
        <w:t xml:space="preserve"> </w:t>
      </w:r>
      <w:r w:rsidR="00926FF2" w:rsidRPr="002C5FA8">
        <w:rPr>
          <w:rFonts w:eastAsiaTheme="minorHAnsi"/>
        </w:rPr>
        <w:t xml:space="preserve">data </w:t>
      </w:r>
      <w:r w:rsidR="00337E40" w:rsidRPr="002C5FA8">
        <w:rPr>
          <w:rFonts w:eastAsiaTheme="minorHAnsi"/>
        </w:rPr>
        <w:t>for nine</w:t>
      </w:r>
      <w:r w:rsidR="001E1E4F" w:rsidRPr="002C5FA8">
        <w:rPr>
          <w:rFonts w:eastAsiaTheme="minorHAnsi"/>
        </w:rPr>
        <w:t xml:space="preserve"> predator species representing </w:t>
      </w:r>
      <w:r w:rsidR="0036113D" w:rsidRPr="002C5FA8">
        <w:rPr>
          <w:rFonts w:eastAsiaTheme="minorHAnsi"/>
        </w:rPr>
        <w:t>1</w:t>
      </w:r>
      <w:r w:rsidR="00CE4D9F" w:rsidRPr="002C5FA8">
        <w:rPr>
          <w:rFonts w:eastAsiaTheme="minorHAnsi"/>
        </w:rPr>
        <w:t>7</w:t>
      </w:r>
      <w:r w:rsidR="00C5333A" w:rsidRPr="002C5FA8">
        <w:rPr>
          <w:rFonts w:eastAsiaTheme="minorHAnsi"/>
        </w:rPr>
        <w:t xml:space="preserve"> time</w:t>
      </w:r>
      <w:r w:rsidR="001E1E4F" w:rsidRPr="002C5FA8">
        <w:rPr>
          <w:rFonts w:eastAsiaTheme="minorHAnsi"/>
        </w:rPr>
        <w:t xml:space="preserve"> </w:t>
      </w:r>
      <w:r w:rsidR="00926FF2" w:rsidRPr="002C5FA8">
        <w:rPr>
          <w:rFonts w:eastAsiaTheme="minorHAnsi"/>
        </w:rPr>
        <w:t xml:space="preserve">series </w:t>
      </w:r>
      <w:r w:rsidR="001E1E4F" w:rsidRPr="002C5FA8">
        <w:rPr>
          <w:rFonts w:eastAsiaTheme="minorHAnsi"/>
        </w:rPr>
        <w:t xml:space="preserve">from </w:t>
      </w:r>
      <w:r w:rsidR="00337E40" w:rsidRPr="002C5FA8">
        <w:rPr>
          <w:rFonts w:eastAsiaTheme="minorHAnsi"/>
        </w:rPr>
        <w:t>ten</w:t>
      </w:r>
      <w:r w:rsidR="00FB24CC" w:rsidRPr="002C5FA8">
        <w:rPr>
          <w:rFonts w:eastAsiaTheme="minorHAnsi"/>
        </w:rPr>
        <w:t xml:space="preserve"> sites within t</w:t>
      </w:r>
      <w:r w:rsidR="00B647DD" w:rsidRPr="002C5FA8">
        <w:rPr>
          <w:rFonts w:eastAsiaTheme="minorHAnsi"/>
        </w:rPr>
        <w:t>he southern and central regions of the</w:t>
      </w:r>
      <w:r w:rsidR="00FB24CC" w:rsidRPr="002C5FA8">
        <w:rPr>
          <w:rFonts w:eastAsiaTheme="minorHAnsi"/>
        </w:rPr>
        <w:t xml:space="preserve"> CCE</w:t>
      </w:r>
      <w:r w:rsidR="00FC6DBF" w:rsidRPr="002C5FA8">
        <w:rPr>
          <w:rFonts w:eastAsiaTheme="minorHAnsi"/>
        </w:rPr>
        <w:t xml:space="preserve"> (</w:t>
      </w:r>
      <w:r w:rsidR="00B46EE5">
        <w:rPr>
          <w:rFonts w:eastAsiaTheme="minorHAnsi"/>
        </w:rPr>
        <w:t>Table A</w:t>
      </w:r>
      <w:r w:rsidR="004D0314" w:rsidRPr="002C5FA8">
        <w:rPr>
          <w:rFonts w:eastAsiaTheme="minorHAnsi"/>
        </w:rPr>
        <w:t>2</w:t>
      </w:r>
      <w:r w:rsidR="00857FFC" w:rsidRPr="002C5FA8">
        <w:rPr>
          <w:rFonts w:eastAsiaTheme="minorHAnsi"/>
        </w:rPr>
        <w:t>)</w:t>
      </w:r>
      <w:r w:rsidR="000D396D">
        <w:rPr>
          <w:rFonts w:eastAsiaTheme="minorHAnsi"/>
        </w:rPr>
        <w:t xml:space="preserve"> which consumed the four focal prey types listed above (</w:t>
      </w:r>
      <w:r w:rsidR="0036113D" w:rsidRPr="002C5FA8">
        <w:rPr>
          <w:rFonts w:eastAsiaTheme="minorHAnsi"/>
        </w:rPr>
        <w:t>6</w:t>
      </w:r>
      <w:r w:rsidR="00CE4D9F" w:rsidRPr="002C5FA8">
        <w:rPr>
          <w:rFonts w:eastAsiaTheme="minorHAnsi"/>
        </w:rPr>
        <w:t>26</w:t>
      </w:r>
      <w:r w:rsidR="00FB24CC" w:rsidRPr="002C5FA8">
        <w:rPr>
          <w:rFonts w:eastAsiaTheme="minorHAnsi"/>
        </w:rPr>
        <w:t xml:space="preserve"> data points </w:t>
      </w:r>
      <w:r w:rsidR="0036113D" w:rsidRPr="002C5FA8">
        <w:rPr>
          <w:rFonts w:eastAsiaTheme="minorHAnsi"/>
        </w:rPr>
        <w:t xml:space="preserve">between 1975 </w:t>
      </w:r>
      <w:r w:rsidR="00CE4D9F" w:rsidRPr="002C5FA8">
        <w:rPr>
          <w:rFonts w:eastAsiaTheme="minorHAnsi"/>
        </w:rPr>
        <w:t>and</w:t>
      </w:r>
      <w:r w:rsidR="0036113D" w:rsidRPr="002C5FA8">
        <w:rPr>
          <w:rFonts w:eastAsiaTheme="minorHAnsi"/>
        </w:rPr>
        <w:t xml:space="preserve"> 2013</w:t>
      </w:r>
      <w:r w:rsidR="000D396D">
        <w:rPr>
          <w:rFonts w:eastAsiaTheme="minorHAnsi"/>
        </w:rPr>
        <w:t>)</w:t>
      </w:r>
      <w:r w:rsidR="00FB24CC" w:rsidRPr="002C5FA8">
        <w:rPr>
          <w:rFonts w:eastAsiaTheme="minorHAnsi"/>
        </w:rPr>
        <w:t xml:space="preserve">.  </w:t>
      </w:r>
      <w:r w:rsidR="00B647DD" w:rsidRPr="002C5FA8">
        <w:rPr>
          <w:rFonts w:eastAsiaTheme="minorHAnsi"/>
        </w:rPr>
        <w:t xml:space="preserve">Some additional datasets </w:t>
      </w:r>
      <w:r w:rsidR="00857FFC" w:rsidRPr="002C5FA8">
        <w:rPr>
          <w:rFonts w:eastAsiaTheme="minorHAnsi"/>
        </w:rPr>
        <w:t>were</w:t>
      </w:r>
      <w:r w:rsidR="00B647DD" w:rsidRPr="002C5FA8">
        <w:rPr>
          <w:rFonts w:eastAsiaTheme="minorHAnsi"/>
        </w:rPr>
        <w:t xml:space="preserve"> </w:t>
      </w:r>
      <w:r w:rsidR="00C75237" w:rsidRPr="002C5FA8">
        <w:rPr>
          <w:rFonts w:eastAsiaTheme="minorHAnsi"/>
        </w:rPr>
        <w:t>excluded</w:t>
      </w:r>
      <w:r w:rsidR="00B647DD" w:rsidRPr="002C5FA8">
        <w:rPr>
          <w:rFonts w:eastAsiaTheme="minorHAnsi"/>
        </w:rPr>
        <w:t xml:space="preserve"> due to </w:t>
      </w:r>
      <w:r w:rsidR="00C75237" w:rsidRPr="002C5FA8">
        <w:rPr>
          <w:rFonts w:eastAsiaTheme="minorHAnsi"/>
        </w:rPr>
        <w:t>inadequate o</w:t>
      </w:r>
      <w:r w:rsidR="00B647DD" w:rsidRPr="002C5FA8">
        <w:rPr>
          <w:rFonts w:eastAsiaTheme="minorHAnsi"/>
        </w:rPr>
        <w:t>verlapping predator and prey data</w:t>
      </w:r>
      <w:r w:rsidR="00337E40" w:rsidRPr="002C5FA8">
        <w:rPr>
          <w:rFonts w:eastAsiaTheme="minorHAnsi"/>
        </w:rPr>
        <w:t xml:space="preserve"> points.  We did not include </w:t>
      </w:r>
      <w:r w:rsidR="001E223B" w:rsidRPr="002C5FA8">
        <w:rPr>
          <w:rFonts w:eastAsiaTheme="minorHAnsi"/>
        </w:rPr>
        <w:t xml:space="preserve">predator indices </w:t>
      </w:r>
      <w:r w:rsidR="00F03275" w:rsidRPr="002C5FA8">
        <w:rPr>
          <w:rFonts w:eastAsiaTheme="minorHAnsi"/>
        </w:rPr>
        <w:t>other than</w:t>
      </w:r>
      <w:r w:rsidR="00C75237" w:rsidRPr="002C5FA8">
        <w:rPr>
          <w:rFonts w:eastAsiaTheme="minorHAnsi"/>
        </w:rPr>
        <w:t xml:space="preserve"> “</w:t>
      </w:r>
      <w:r w:rsidR="001E223B" w:rsidRPr="002C5FA8">
        <w:rPr>
          <w:rFonts w:eastAsiaTheme="minorHAnsi"/>
        </w:rPr>
        <w:t>productivity</w:t>
      </w:r>
      <w:r w:rsidR="00C75237" w:rsidRPr="002C5FA8">
        <w:rPr>
          <w:rFonts w:eastAsiaTheme="minorHAnsi"/>
        </w:rPr>
        <w:t>”</w:t>
      </w:r>
      <w:r w:rsidR="00A76696" w:rsidRPr="002C5FA8">
        <w:rPr>
          <w:rFonts w:eastAsiaTheme="minorHAnsi"/>
        </w:rPr>
        <w:t xml:space="preserve"> (e.g.,</w:t>
      </w:r>
      <w:r w:rsidR="00A20429" w:rsidRPr="002C5FA8">
        <w:rPr>
          <w:rFonts w:eastAsiaTheme="minorHAnsi"/>
        </w:rPr>
        <w:t xml:space="preserve"> predator</w:t>
      </w:r>
      <w:r w:rsidR="00A76696" w:rsidRPr="002C5FA8">
        <w:rPr>
          <w:rFonts w:eastAsiaTheme="minorHAnsi"/>
        </w:rPr>
        <w:t xml:space="preserve"> foraging effort</w:t>
      </w:r>
      <w:r w:rsidR="005616E1" w:rsidRPr="002C5FA8">
        <w:rPr>
          <w:rFonts w:eastAsiaTheme="minorHAnsi"/>
        </w:rPr>
        <w:t xml:space="preserve">, </w:t>
      </w:r>
      <w:r w:rsidR="00394D90" w:rsidRPr="002C5FA8">
        <w:rPr>
          <w:rFonts w:eastAsiaTheme="minorHAnsi"/>
        </w:rPr>
        <w:t xml:space="preserve">foraging </w:t>
      </w:r>
      <w:r w:rsidR="000D396D">
        <w:rPr>
          <w:rFonts w:eastAsiaTheme="minorHAnsi"/>
        </w:rPr>
        <w:t>success</w:t>
      </w:r>
      <w:r w:rsidR="00A76696" w:rsidRPr="002C5FA8">
        <w:rPr>
          <w:rFonts w:eastAsiaTheme="minorHAnsi"/>
        </w:rPr>
        <w:t>)</w:t>
      </w:r>
      <w:r w:rsidR="00B647DD" w:rsidRPr="002C5FA8">
        <w:rPr>
          <w:rFonts w:eastAsiaTheme="minorHAnsi"/>
        </w:rPr>
        <w:t xml:space="preserve"> </w:t>
      </w:r>
      <w:r w:rsidR="001E223B" w:rsidRPr="002C5FA8">
        <w:rPr>
          <w:rFonts w:eastAsiaTheme="minorHAnsi"/>
        </w:rPr>
        <w:t xml:space="preserve">or </w:t>
      </w:r>
      <w:r w:rsidR="00A76696" w:rsidRPr="002C5FA8">
        <w:rPr>
          <w:rFonts w:eastAsiaTheme="minorHAnsi"/>
        </w:rPr>
        <w:t xml:space="preserve">data that </w:t>
      </w:r>
      <w:r w:rsidR="001E223B" w:rsidRPr="002C5FA8">
        <w:rPr>
          <w:rFonts w:eastAsiaTheme="minorHAnsi"/>
        </w:rPr>
        <w:t xml:space="preserve">were modeled rather than observed </w:t>
      </w:r>
      <w:r w:rsidR="00B647DD" w:rsidRPr="002C5FA8">
        <w:rPr>
          <w:rFonts w:eastAsiaTheme="minorHAnsi"/>
        </w:rPr>
        <w:t>(</w:t>
      </w:r>
      <w:r w:rsidR="001E223B" w:rsidRPr="002C5FA8">
        <w:rPr>
          <w:rFonts w:eastAsiaTheme="minorHAnsi"/>
        </w:rPr>
        <w:t xml:space="preserve">e.g., hake and albacore recruitment; </w:t>
      </w:r>
      <w:r w:rsidR="00B46EE5">
        <w:rPr>
          <w:rFonts w:eastAsiaTheme="minorHAnsi"/>
        </w:rPr>
        <w:t>Table A</w:t>
      </w:r>
      <w:r w:rsidR="004D0314" w:rsidRPr="002C5FA8">
        <w:rPr>
          <w:rFonts w:eastAsiaTheme="minorHAnsi"/>
        </w:rPr>
        <w:t xml:space="preserve">3, </w:t>
      </w:r>
      <w:r w:rsidR="00B46EE5">
        <w:rPr>
          <w:rFonts w:eastAsiaTheme="minorHAnsi"/>
        </w:rPr>
        <w:t>Fig. A</w:t>
      </w:r>
      <w:r w:rsidR="004D0314" w:rsidRPr="002C5FA8">
        <w:rPr>
          <w:rFonts w:eastAsiaTheme="minorHAnsi"/>
        </w:rPr>
        <w:t>2</w:t>
      </w:r>
      <w:r w:rsidR="00B647DD" w:rsidRPr="002C5FA8">
        <w:rPr>
          <w:rFonts w:eastAsiaTheme="minorHAnsi"/>
        </w:rPr>
        <w:t>).</w:t>
      </w:r>
    </w:p>
    <w:p w:rsidR="00E86A08" w:rsidRPr="002C5FA8" w:rsidRDefault="00E86A08" w:rsidP="00BC3B07">
      <w:pPr>
        <w:spacing w:line="480" w:lineRule="auto"/>
        <w:ind w:firstLine="360"/>
        <w:rPr>
          <w:rFonts w:eastAsiaTheme="minorHAnsi"/>
        </w:rPr>
      </w:pPr>
    </w:p>
    <w:p w:rsidR="00E86A08" w:rsidRPr="002C5FA8" w:rsidRDefault="00E86A08" w:rsidP="00BC3B07">
      <w:pPr>
        <w:spacing w:line="480" w:lineRule="auto"/>
        <w:rPr>
          <w:rFonts w:eastAsiaTheme="minorHAnsi"/>
          <w:b/>
        </w:rPr>
      </w:pPr>
      <w:r w:rsidRPr="002C5FA8">
        <w:rPr>
          <w:rFonts w:eastAsiaTheme="minorHAnsi"/>
          <w:b/>
        </w:rPr>
        <w:t>Results</w:t>
      </w:r>
      <w:r w:rsidR="00CE4D9F" w:rsidRPr="002C5FA8">
        <w:rPr>
          <w:rFonts w:eastAsiaTheme="minorHAnsi"/>
          <w:b/>
        </w:rPr>
        <w:t xml:space="preserve"> </w:t>
      </w:r>
    </w:p>
    <w:p w:rsidR="006113FD" w:rsidRPr="002C5FA8" w:rsidRDefault="00C75237" w:rsidP="00BC3B07">
      <w:pPr>
        <w:spacing w:line="480" w:lineRule="auto"/>
        <w:ind w:firstLine="360"/>
      </w:pPr>
      <w:r w:rsidRPr="002C5FA8">
        <w:rPr>
          <w:rFonts w:eastAsiaTheme="minorHAnsi"/>
        </w:rPr>
        <w:t xml:space="preserve">Across marine vertebrate classes, </w:t>
      </w:r>
      <w:r w:rsidR="003B7696" w:rsidRPr="002C5FA8">
        <w:t xml:space="preserve">a threshold of </w:t>
      </w:r>
      <w:r w:rsidR="00BC3B07" w:rsidRPr="002C5FA8">
        <w:t xml:space="preserve">24-33% </w:t>
      </w:r>
      <w:r w:rsidR="003B7696" w:rsidRPr="002C5FA8">
        <w:t xml:space="preserve">of the maximum long-term prey </w:t>
      </w:r>
      <w:r w:rsidR="00657146" w:rsidRPr="002C5FA8">
        <w:t>abundance</w:t>
      </w:r>
      <w:r w:rsidR="003B7696" w:rsidRPr="002C5FA8">
        <w:t xml:space="preserve"> </w:t>
      </w:r>
      <w:r w:rsidRPr="002C5FA8">
        <w:t xml:space="preserve">was needed </w:t>
      </w:r>
      <w:r w:rsidR="003B7696" w:rsidRPr="002C5FA8">
        <w:t xml:space="preserve">to sustain </w:t>
      </w:r>
      <w:r w:rsidR="005616E1" w:rsidRPr="002C5FA8">
        <w:t xml:space="preserve">high </w:t>
      </w:r>
      <w:r w:rsidR="003B7696" w:rsidRPr="002C5FA8">
        <w:t>productivity</w:t>
      </w:r>
      <w:r w:rsidR="005616E1" w:rsidRPr="002C5FA8">
        <w:t xml:space="preserve"> across predator </w:t>
      </w:r>
      <w:proofErr w:type="spellStart"/>
      <w:r w:rsidR="005616E1" w:rsidRPr="002C5FA8">
        <w:t>taxa</w:t>
      </w:r>
      <w:proofErr w:type="spellEnd"/>
      <w:r w:rsidR="005616E1" w:rsidRPr="002C5FA8">
        <w:t xml:space="preserve"> and ecological regions of the CCE</w:t>
      </w:r>
      <w:r w:rsidR="003B7696" w:rsidRPr="002C5FA8">
        <w:t xml:space="preserve"> (Table 1</w:t>
      </w:r>
      <w:r w:rsidR="00C5333A" w:rsidRPr="002C5FA8">
        <w:t xml:space="preserve">). </w:t>
      </w:r>
      <w:r w:rsidR="00337E40" w:rsidRPr="002C5FA8">
        <w:t xml:space="preserve"> </w:t>
      </w:r>
      <w:r w:rsidR="003B7696" w:rsidRPr="002C5FA8">
        <w:t xml:space="preserve">This </w:t>
      </w:r>
      <w:r w:rsidR="00636174" w:rsidRPr="002C5FA8">
        <w:t xml:space="preserve">general </w:t>
      </w:r>
      <w:r w:rsidRPr="002C5FA8">
        <w:t xml:space="preserve">threshold </w:t>
      </w:r>
      <w:r w:rsidR="003B7696" w:rsidRPr="002C5FA8">
        <w:t xml:space="preserve">held for </w:t>
      </w:r>
      <w:r w:rsidRPr="002C5FA8">
        <w:t xml:space="preserve">all </w:t>
      </w:r>
      <w:r w:rsidR="003B7696" w:rsidRPr="002C5FA8">
        <w:t xml:space="preserve">seabird, </w:t>
      </w:r>
      <w:r w:rsidR="00857FFC" w:rsidRPr="002C5FA8">
        <w:t>marine mammal</w:t>
      </w:r>
      <w:r w:rsidR="000F18FF" w:rsidRPr="002C5FA8">
        <w:t>,</w:t>
      </w:r>
      <w:r w:rsidR="003B7696" w:rsidRPr="002C5FA8">
        <w:t xml:space="preserve"> and fish predators </w:t>
      </w:r>
      <w:r w:rsidR="00636174" w:rsidRPr="002C5FA8">
        <w:t>(individual thresholds of 29%, 24%, and 33%, respectively; Fig. 2) across</w:t>
      </w:r>
      <w:r w:rsidR="007A69BB" w:rsidRPr="002C5FA8">
        <w:t xml:space="preserve"> all </w:t>
      </w:r>
      <w:r w:rsidRPr="002C5FA8">
        <w:t>prey groups (</w:t>
      </w:r>
      <w:r w:rsidR="003B7696" w:rsidRPr="002C5FA8">
        <w:t>anchovy,</w:t>
      </w:r>
      <w:r w:rsidR="00636174" w:rsidRPr="002C5FA8">
        <w:t xml:space="preserve"> 24%;</w:t>
      </w:r>
      <w:r w:rsidR="003B7696" w:rsidRPr="002C5FA8">
        <w:t xml:space="preserve"> sardine, </w:t>
      </w:r>
      <w:r w:rsidR="00636174" w:rsidRPr="002C5FA8">
        <w:t xml:space="preserve">33%; </w:t>
      </w:r>
      <w:r w:rsidR="003B7696" w:rsidRPr="002C5FA8">
        <w:t xml:space="preserve">juvenile rockfish, </w:t>
      </w:r>
      <w:r w:rsidR="00636174" w:rsidRPr="002C5FA8">
        <w:t xml:space="preserve">27%; </w:t>
      </w:r>
      <w:r w:rsidR="003B7696" w:rsidRPr="002C5FA8">
        <w:t>and market squid</w:t>
      </w:r>
      <w:r w:rsidR="00636174" w:rsidRPr="002C5FA8">
        <w:t>, 25%</w:t>
      </w:r>
      <w:r w:rsidR="0022352F" w:rsidRPr="002C5FA8">
        <w:t>; Fig. 3</w:t>
      </w:r>
      <w:r w:rsidRPr="002C5FA8">
        <w:t>)</w:t>
      </w:r>
      <w:r w:rsidR="00636174" w:rsidRPr="002C5FA8">
        <w:t>.</w:t>
      </w:r>
      <w:r w:rsidR="00337731" w:rsidRPr="002C5FA8">
        <w:t xml:space="preserve"> </w:t>
      </w:r>
      <w:r w:rsidR="00B62213">
        <w:t xml:space="preserve"> </w:t>
      </w:r>
      <w:r w:rsidR="00510A6F" w:rsidRPr="002C5FA8">
        <w:t>M</w:t>
      </w:r>
      <w:r w:rsidR="001B2423" w:rsidRPr="002C5FA8">
        <w:t xml:space="preserve">odels </w:t>
      </w:r>
      <w:r w:rsidR="00AA6CF0" w:rsidRPr="002C5FA8">
        <w:t>followed a T</w:t>
      </w:r>
      <w:r w:rsidR="007A69BB" w:rsidRPr="002C5FA8">
        <w:t>ype II numerical response curve (</w:t>
      </w:r>
      <w:r w:rsidR="006113FD" w:rsidRPr="002C5FA8">
        <w:t>Fig</w:t>
      </w:r>
      <w:r w:rsidR="00B40A5B" w:rsidRPr="002C5FA8">
        <w:t>s</w:t>
      </w:r>
      <w:r w:rsidR="006113FD" w:rsidRPr="002C5FA8">
        <w:t xml:space="preserve">. 2, 3, 4; </w:t>
      </w:r>
      <w:r w:rsidR="00510A6F" w:rsidRPr="002C5FA8">
        <w:t xml:space="preserve">also </w:t>
      </w:r>
      <w:r w:rsidR="007A69BB" w:rsidRPr="002C5FA8">
        <w:t xml:space="preserve">see </w:t>
      </w:r>
      <w:r w:rsidR="00B46EE5">
        <w:t>Fig. A</w:t>
      </w:r>
      <w:r w:rsidR="004D0314" w:rsidRPr="002C5FA8">
        <w:t>1</w:t>
      </w:r>
      <w:r w:rsidR="007A69BB" w:rsidRPr="002C5FA8">
        <w:t>).</w:t>
      </w:r>
      <w:r w:rsidR="00F03275" w:rsidRPr="002C5FA8">
        <w:t xml:space="preserve"> </w:t>
      </w:r>
      <w:r w:rsidR="00B40A5B" w:rsidRPr="002C5FA8">
        <w:t xml:space="preserve"> </w:t>
      </w:r>
      <w:r w:rsidR="00F03275" w:rsidRPr="002C5FA8">
        <w:t xml:space="preserve">Results were similar by region, with a 25% prey threshold for predators in the southern CCE and a 29% threshold in the central CCE (Fig. 4). </w:t>
      </w:r>
      <w:r w:rsidR="00FC1D0D" w:rsidRPr="002C5FA8">
        <w:t xml:space="preserve"> </w:t>
      </w:r>
      <w:r w:rsidR="00F03275" w:rsidRPr="002C5FA8">
        <w:t>Overall, all CCE predators combined exhibited a threshold of 29% of maximum prey abundance (</w:t>
      </w:r>
      <w:r w:rsidR="00636174" w:rsidRPr="002C5FA8">
        <w:t xml:space="preserve">Table 1, </w:t>
      </w:r>
      <w:r w:rsidR="00F03275" w:rsidRPr="002C5FA8">
        <w:t>Fig. 5a)</w:t>
      </w:r>
      <w:r w:rsidR="000314FA" w:rsidRPr="002C5FA8">
        <w:t xml:space="preserve">. </w:t>
      </w:r>
      <w:r w:rsidR="00B40A5B" w:rsidRPr="002C5FA8">
        <w:t xml:space="preserve"> </w:t>
      </w:r>
      <w:r w:rsidR="000314FA" w:rsidRPr="002C5FA8">
        <w:t>V</w:t>
      </w:r>
      <w:r w:rsidR="006113FD" w:rsidRPr="002C5FA8">
        <w:t>ariance in predator productivity increased s</w:t>
      </w:r>
      <w:r w:rsidR="000314FA" w:rsidRPr="002C5FA8">
        <w:t>ignificantly</w:t>
      </w:r>
      <w:r w:rsidR="006113FD" w:rsidRPr="002C5FA8">
        <w:t xml:space="preserve"> below the prey threshold</w:t>
      </w:r>
      <w:r w:rsidR="000314FA" w:rsidRPr="002C5FA8">
        <w:t xml:space="preserve"> (p &lt; 0.001; Fig. 5b)</w:t>
      </w:r>
      <w:r w:rsidR="006113FD" w:rsidRPr="002C5FA8">
        <w:t xml:space="preserve">. </w:t>
      </w:r>
    </w:p>
    <w:p w:rsidR="00DE74FE" w:rsidRPr="002C5FA8" w:rsidRDefault="00AA6CF0" w:rsidP="00BC3B07">
      <w:pPr>
        <w:spacing w:line="480" w:lineRule="auto"/>
        <w:ind w:firstLine="360"/>
      </w:pPr>
      <w:r w:rsidRPr="002C5FA8">
        <w:t>While numerical response</w:t>
      </w:r>
      <w:r w:rsidR="00657146" w:rsidRPr="002C5FA8">
        <w:t xml:space="preserve"> models</w:t>
      </w:r>
      <w:r w:rsidR="00A20429" w:rsidRPr="002C5FA8">
        <w:t xml:space="preserve"> exhibited thresholds of 2</w:t>
      </w:r>
      <w:r w:rsidR="005948D2" w:rsidRPr="002C5FA8">
        <w:t>4</w:t>
      </w:r>
      <w:r w:rsidR="00CA5DD1" w:rsidRPr="002C5FA8">
        <w:t>-33</w:t>
      </w:r>
      <w:r w:rsidR="00A20429" w:rsidRPr="002C5FA8">
        <w:t>% of the max</w:t>
      </w:r>
      <w:r w:rsidR="00657146" w:rsidRPr="002C5FA8">
        <w:t>imum prey abundance</w:t>
      </w:r>
      <w:r w:rsidR="00A20429" w:rsidRPr="002C5FA8">
        <w:t xml:space="preserve">, </w:t>
      </w:r>
      <w:r w:rsidR="00CA5DD1" w:rsidRPr="002C5FA8">
        <w:t xml:space="preserve">the </w:t>
      </w:r>
      <w:r w:rsidR="00CD5B3D" w:rsidRPr="002C5FA8">
        <w:t xml:space="preserve">normalized </w:t>
      </w:r>
      <w:r w:rsidR="00CA5DD1" w:rsidRPr="002C5FA8">
        <w:t xml:space="preserve">threshold </w:t>
      </w:r>
      <w:r w:rsidR="00657146" w:rsidRPr="002C5FA8">
        <w:t>value</w:t>
      </w:r>
      <w:r w:rsidRPr="002C5FA8">
        <w:t>s</w:t>
      </w:r>
      <w:r w:rsidR="000539F5" w:rsidRPr="002C5FA8">
        <w:t xml:space="preserve"> for each model</w:t>
      </w:r>
      <w:r w:rsidR="00657146" w:rsidRPr="002C5FA8">
        <w:t xml:space="preserve"> </w:t>
      </w:r>
      <w:r w:rsidR="00A20429" w:rsidRPr="002C5FA8">
        <w:t>varied between -</w:t>
      </w:r>
      <w:r w:rsidR="00BC71ED" w:rsidRPr="002C5FA8">
        <w:t xml:space="preserve">1/4 </w:t>
      </w:r>
      <w:r w:rsidR="00A20429" w:rsidRPr="002C5FA8">
        <w:t>and -</w:t>
      </w:r>
      <w:r w:rsidR="00BC71ED" w:rsidRPr="002C5FA8">
        <w:t>3/4</w:t>
      </w:r>
      <w:r w:rsidR="00A20429" w:rsidRPr="002C5FA8">
        <w:t xml:space="preserve"> standard deviation </w:t>
      </w:r>
      <w:r w:rsidR="008F2118" w:rsidRPr="002C5FA8">
        <w:t>(</w:t>
      </w:r>
      <w:proofErr w:type="spellStart"/>
      <w:r w:rsidR="008F2118" w:rsidRPr="002C5FA8">
        <w:t>s.d</w:t>
      </w:r>
      <w:proofErr w:type="spellEnd"/>
      <w:r w:rsidR="008F2118" w:rsidRPr="002C5FA8">
        <w:t xml:space="preserve">.) </w:t>
      </w:r>
      <w:r w:rsidR="00A20429" w:rsidRPr="002C5FA8">
        <w:t>below the mean</w:t>
      </w:r>
      <w:r w:rsidR="0028139E" w:rsidRPr="002C5FA8">
        <w:t xml:space="preserve"> prey abundance</w:t>
      </w:r>
      <w:r w:rsidR="00A20429" w:rsidRPr="002C5FA8">
        <w:t xml:space="preserve">. </w:t>
      </w:r>
      <w:r w:rsidR="00FC1D0D" w:rsidRPr="002C5FA8">
        <w:t xml:space="preserve"> </w:t>
      </w:r>
      <w:r w:rsidR="00D37AF2" w:rsidRPr="002C5FA8">
        <w:t xml:space="preserve">The </w:t>
      </w:r>
      <w:proofErr w:type="spellStart"/>
      <w:r w:rsidR="00D37AF2" w:rsidRPr="002C5FA8">
        <w:t>s</w:t>
      </w:r>
      <w:r w:rsidR="00CD5B3D" w:rsidRPr="002C5FA8">
        <w:t>.d</w:t>
      </w:r>
      <w:proofErr w:type="spellEnd"/>
      <w:r w:rsidR="00CD5B3D" w:rsidRPr="002C5FA8">
        <w:t>.</w:t>
      </w:r>
      <w:r w:rsidR="00D37AF2" w:rsidRPr="002C5FA8">
        <w:t xml:space="preserve"> </w:t>
      </w:r>
      <w:r w:rsidR="008F2118" w:rsidRPr="002C5FA8">
        <w:t xml:space="preserve">of the threshold value </w:t>
      </w:r>
      <w:r w:rsidR="00D37AF2" w:rsidRPr="002C5FA8">
        <w:t xml:space="preserve">was </w:t>
      </w:r>
      <w:r w:rsidR="00BC3B07">
        <w:t xml:space="preserve">    </w:t>
      </w:r>
      <w:r w:rsidR="00D37AF2" w:rsidRPr="002C5FA8">
        <w:lastRenderedPageBreak/>
        <w:t xml:space="preserve">-1/4 to -1/3 </w:t>
      </w:r>
      <w:proofErr w:type="spellStart"/>
      <w:r w:rsidR="008F2118" w:rsidRPr="002C5FA8">
        <w:t>s.d</w:t>
      </w:r>
      <w:proofErr w:type="spellEnd"/>
      <w:r w:rsidR="008F2118" w:rsidRPr="002C5FA8">
        <w:t xml:space="preserve">. </w:t>
      </w:r>
      <w:r w:rsidR="00D37AF2" w:rsidRPr="002C5FA8">
        <w:t xml:space="preserve">for small pelagic schooling fishes anchovy and sardine, while </w:t>
      </w:r>
      <w:r w:rsidR="00657146" w:rsidRPr="002C5FA8">
        <w:t xml:space="preserve">it was </w:t>
      </w:r>
      <w:r w:rsidR="00D37AF2" w:rsidRPr="002C5FA8">
        <w:t xml:space="preserve">double this for invertebrate </w:t>
      </w:r>
      <w:r w:rsidR="00657146" w:rsidRPr="002C5FA8">
        <w:t xml:space="preserve">prey </w:t>
      </w:r>
      <w:r w:rsidR="00D37AF2" w:rsidRPr="002C5FA8">
        <w:t xml:space="preserve">market squid, and </w:t>
      </w:r>
      <w:r w:rsidR="00BC71ED" w:rsidRPr="002C5FA8">
        <w:t>more than -3/4</w:t>
      </w:r>
      <w:r w:rsidR="00D37AF2" w:rsidRPr="002C5FA8">
        <w:t xml:space="preserve"> </w:t>
      </w:r>
      <w:proofErr w:type="spellStart"/>
      <w:r w:rsidR="00D37AF2" w:rsidRPr="002C5FA8">
        <w:t>s</w:t>
      </w:r>
      <w:r w:rsidR="008F2118" w:rsidRPr="002C5FA8">
        <w:t>.d</w:t>
      </w:r>
      <w:proofErr w:type="spellEnd"/>
      <w:r w:rsidR="008F2118" w:rsidRPr="002C5FA8">
        <w:t>.</w:t>
      </w:r>
      <w:r w:rsidR="005616E1" w:rsidRPr="002C5FA8">
        <w:t xml:space="preserve"> for juveniles of </w:t>
      </w:r>
      <w:proofErr w:type="spellStart"/>
      <w:r w:rsidR="005616E1" w:rsidRPr="002C5FA8">
        <w:t>demersal</w:t>
      </w:r>
      <w:proofErr w:type="spellEnd"/>
      <w:r w:rsidR="005616E1" w:rsidRPr="002C5FA8">
        <w:t xml:space="preserve"> </w:t>
      </w:r>
      <w:r w:rsidR="00D37AF2" w:rsidRPr="002C5FA8">
        <w:t>rockfishes</w:t>
      </w:r>
      <w:r w:rsidR="00DE74FE" w:rsidRPr="002C5FA8">
        <w:t xml:space="preserve"> (Fig. 1)</w:t>
      </w:r>
      <w:r w:rsidR="00D37AF2" w:rsidRPr="002C5FA8">
        <w:t xml:space="preserve">. </w:t>
      </w:r>
      <w:r w:rsidR="00FC1D0D" w:rsidRPr="002C5FA8">
        <w:t xml:space="preserve"> </w:t>
      </w:r>
      <w:r w:rsidR="00DE74FE" w:rsidRPr="002C5FA8">
        <w:t>For sardine, confidence intervals around the threshold included the mean</w:t>
      </w:r>
      <w:r w:rsidR="00587ABB" w:rsidRPr="002C5FA8">
        <w:t xml:space="preserve"> prey abundance</w:t>
      </w:r>
      <w:r w:rsidR="00165BAA" w:rsidRPr="002C5FA8">
        <w:t>, b</w:t>
      </w:r>
      <w:r w:rsidR="00DE74FE" w:rsidRPr="002C5FA8">
        <w:t xml:space="preserve">ut for other prey, </w:t>
      </w:r>
      <w:r w:rsidR="008F2118" w:rsidRPr="002C5FA8">
        <w:t xml:space="preserve">both </w:t>
      </w:r>
      <w:r w:rsidR="00837DC4" w:rsidRPr="002C5FA8">
        <w:t xml:space="preserve">the </w:t>
      </w:r>
      <w:r w:rsidR="00DE74FE" w:rsidRPr="002C5FA8">
        <w:t xml:space="preserve">threshold and </w:t>
      </w:r>
      <w:r w:rsidR="008F2118" w:rsidRPr="002C5FA8">
        <w:t xml:space="preserve">the upper </w:t>
      </w:r>
      <w:r w:rsidR="00DE74FE" w:rsidRPr="002C5FA8">
        <w:t>confidence interval w</w:t>
      </w:r>
      <w:r w:rsidR="008F2118" w:rsidRPr="002C5FA8">
        <w:t>ere</w:t>
      </w:r>
      <w:r w:rsidR="00DE74FE" w:rsidRPr="002C5FA8">
        <w:t xml:space="preserve"> below the mean. </w:t>
      </w:r>
    </w:p>
    <w:p w:rsidR="00BA2FBF" w:rsidRPr="002C5FA8" w:rsidRDefault="00BA2FBF" w:rsidP="00BC3B07">
      <w:pPr>
        <w:spacing w:line="480" w:lineRule="auto"/>
        <w:rPr>
          <w:b/>
          <w:highlight w:val="yellow"/>
          <w:u w:val="single"/>
        </w:rPr>
      </w:pPr>
    </w:p>
    <w:p w:rsidR="007D766D" w:rsidRPr="002C5FA8" w:rsidRDefault="007D766D" w:rsidP="00BC3B07">
      <w:pPr>
        <w:spacing w:line="480" w:lineRule="auto"/>
        <w:rPr>
          <w:b/>
        </w:rPr>
      </w:pPr>
      <w:r w:rsidRPr="002C5FA8">
        <w:rPr>
          <w:b/>
        </w:rPr>
        <w:t>Discussion</w:t>
      </w:r>
    </w:p>
    <w:p w:rsidR="00BC3B07" w:rsidRDefault="000539F5" w:rsidP="00E322DB">
      <w:pPr>
        <w:ind w:firstLine="360"/>
      </w:pPr>
      <w:r w:rsidRPr="002C5FA8">
        <w:t xml:space="preserve">Across </w:t>
      </w:r>
      <w:r w:rsidR="00F57F8E" w:rsidRPr="002C5FA8">
        <w:t xml:space="preserve">marine vertebrate </w:t>
      </w:r>
      <w:r w:rsidR="00240CB6" w:rsidRPr="002C5FA8">
        <w:t xml:space="preserve">predator </w:t>
      </w:r>
      <w:r w:rsidR="00F57F8E" w:rsidRPr="002C5FA8">
        <w:t xml:space="preserve">classes in the </w:t>
      </w:r>
      <w:r w:rsidR="00244B77" w:rsidRPr="002C5FA8">
        <w:t>CCE</w:t>
      </w:r>
      <w:r w:rsidR="00F57F8E" w:rsidRPr="002C5FA8">
        <w:t>, productivity</w:t>
      </w:r>
      <w:r w:rsidR="00452DB9" w:rsidRPr="002C5FA8">
        <w:t xml:space="preserve"> </w:t>
      </w:r>
      <w:r w:rsidR="005F765C" w:rsidRPr="002C5FA8">
        <w:t xml:space="preserve">exhibited an asymptotic relationship with </w:t>
      </w:r>
      <w:r w:rsidR="00F57F8E" w:rsidRPr="002C5FA8">
        <w:t>abundance</w:t>
      </w:r>
      <w:r w:rsidR="005D265E" w:rsidRPr="002C5FA8">
        <w:t xml:space="preserve"> of forage</w:t>
      </w:r>
      <w:r w:rsidR="005F765C" w:rsidRPr="002C5FA8">
        <w:t xml:space="preserve">, and </w:t>
      </w:r>
      <w:r w:rsidRPr="002C5FA8">
        <w:t xml:space="preserve">declined significantly </w:t>
      </w:r>
      <w:r w:rsidR="00F57F8E" w:rsidRPr="002C5FA8">
        <w:t>when prey abundance fell below</w:t>
      </w:r>
      <w:r w:rsidRPr="002C5FA8">
        <w:t xml:space="preserve"> </w:t>
      </w:r>
      <w:r w:rsidR="00BC3B07" w:rsidRPr="002C5FA8">
        <w:t xml:space="preserve">one-quarter to one-third </w:t>
      </w:r>
      <w:r w:rsidRPr="002C5FA8">
        <w:t xml:space="preserve">of the maximum value </w:t>
      </w:r>
      <w:r w:rsidR="00F57F8E" w:rsidRPr="002C5FA8">
        <w:t>(</w:t>
      </w:r>
      <w:r w:rsidR="005616E1" w:rsidRPr="002C5FA8">
        <w:t xml:space="preserve">often referred to as </w:t>
      </w:r>
      <w:proofErr w:type="spellStart"/>
      <w:r w:rsidR="00F57F8E" w:rsidRPr="002C5FA8">
        <w:t>B</w:t>
      </w:r>
      <w:r w:rsidR="00F57F8E" w:rsidRPr="002C5FA8">
        <w:rPr>
          <w:vertAlign w:val="subscript"/>
        </w:rPr>
        <w:t>max</w:t>
      </w:r>
      <w:proofErr w:type="spellEnd"/>
      <w:r w:rsidR="005616E1" w:rsidRPr="002C5FA8">
        <w:rPr>
          <w:vertAlign w:val="subscript"/>
        </w:rPr>
        <w:t xml:space="preserve"> </w:t>
      </w:r>
      <w:r w:rsidR="005616E1" w:rsidRPr="002C5FA8">
        <w:t xml:space="preserve">in fisheries stock assessment models, </w:t>
      </w:r>
      <w:proofErr w:type="spellStart"/>
      <w:r w:rsidR="005948D2" w:rsidRPr="002C5FA8">
        <w:t>Hil</w:t>
      </w:r>
      <w:r w:rsidR="005616E1" w:rsidRPr="002C5FA8">
        <w:t>born</w:t>
      </w:r>
      <w:proofErr w:type="spellEnd"/>
      <w:r w:rsidR="005616E1" w:rsidRPr="002C5FA8">
        <w:t xml:space="preserve"> and Walters </w:t>
      </w:r>
      <w:r w:rsidR="005948D2" w:rsidRPr="002C5FA8">
        <w:t>1992</w:t>
      </w:r>
      <w:r w:rsidR="005616E1" w:rsidRPr="002C5FA8">
        <w:t>)</w:t>
      </w:r>
      <w:r w:rsidR="005D265E" w:rsidRPr="002C5FA8">
        <w:t>.</w:t>
      </w:r>
      <w:r w:rsidRPr="002C5FA8">
        <w:t xml:space="preserve"> </w:t>
      </w:r>
      <w:r w:rsidR="00B62213">
        <w:t xml:space="preserve"> </w:t>
      </w:r>
      <w:r w:rsidR="005616E1" w:rsidRPr="002C5FA8">
        <w:t>This updated form of the predator-prey relationship has been previously observed for seabirds in</w:t>
      </w:r>
      <w:r w:rsidR="0060397A" w:rsidRPr="002C5FA8">
        <w:t xml:space="preserve"> the CCE (Field et al. 2010, </w:t>
      </w:r>
      <w:proofErr w:type="spellStart"/>
      <w:r w:rsidR="005D265E" w:rsidRPr="002C5FA8">
        <w:t>Cury</w:t>
      </w:r>
      <w:proofErr w:type="spellEnd"/>
      <w:r w:rsidR="005D265E" w:rsidRPr="002C5FA8">
        <w:t xml:space="preserve"> et al. 2011). </w:t>
      </w:r>
      <w:r w:rsidR="00B62213">
        <w:t xml:space="preserve"> </w:t>
      </w:r>
      <w:r w:rsidR="00452DB9" w:rsidRPr="002C5FA8">
        <w:t>Th</w:t>
      </w:r>
      <w:r w:rsidR="005616E1" w:rsidRPr="002C5FA8">
        <w:t>e</w:t>
      </w:r>
      <w:r w:rsidR="00452DB9" w:rsidRPr="002C5FA8">
        <w:t xml:space="preserve"> </w:t>
      </w:r>
      <w:r w:rsidR="003F03BD" w:rsidRPr="002C5FA8">
        <w:t xml:space="preserve">threshold </w:t>
      </w:r>
      <w:r w:rsidR="005616E1" w:rsidRPr="002C5FA8">
        <w:t xml:space="preserve">of prey depletion where productivity began to decline </w:t>
      </w:r>
      <w:r w:rsidR="00452DB9" w:rsidRPr="002C5FA8">
        <w:t xml:space="preserve">was </w:t>
      </w:r>
      <w:r w:rsidR="003F03BD" w:rsidRPr="002C5FA8">
        <w:t xml:space="preserve">remarkably </w:t>
      </w:r>
      <w:r w:rsidR="00452DB9" w:rsidRPr="002C5FA8">
        <w:t xml:space="preserve">similar to the “one-third for the birds” </w:t>
      </w:r>
      <w:r w:rsidR="00BC71ED" w:rsidRPr="002C5FA8">
        <w:t xml:space="preserve">threshold </w:t>
      </w:r>
      <w:r w:rsidR="003F03BD" w:rsidRPr="002C5FA8">
        <w:t xml:space="preserve">derived </w:t>
      </w:r>
      <w:r w:rsidR="00452DB9" w:rsidRPr="002C5FA8">
        <w:t xml:space="preserve">by </w:t>
      </w:r>
      <w:proofErr w:type="spellStart"/>
      <w:r w:rsidR="00452DB9" w:rsidRPr="002C5FA8">
        <w:t>Cury</w:t>
      </w:r>
      <w:proofErr w:type="spellEnd"/>
      <w:r w:rsidR="00452DB9" w:rsidRPr="002C5FA8">
        <w:t xml:space="preserve"> </w:t>
      </w:r>
      <w:r w:rsidR="00F06918" w:rsidRPr="004F7F17">
        <w:t>et al</w:t>
      </w:r>
      <w:r w:rsidR="00F06918" w:rsidRPr="002C5FA8">
        <w:rPr>
          <w:i/>
        </w:rPr>
        <w:t>.</w:t>
      </w:r>
      <w:r w:rsidR="00452DB9" w:rsidRPr="002C5FA8">
        <w:t xml:space="preserve"> (2011),</w:t>
      </w:r>
      <w:r w:rsidR="005616E1" w:rsidRPr="002C5FA8">
        <w:t xml:space="preserve"> but here </w:t>
      </w:r>
      <w:r w:rsidR="00270059" w:rsidRPr="002C5FA8">
        <w:t>we expanded analyses to include marine mammal</w:t>
      </w:r>
      <w:r w:rsidR="00633FB3" w:rsidRPr="002C5FA8">
        <w:t>s</w:t>
      </w:r>
      <w:r w:rsidR="00270059" w:rsidRPr="002C5FA8">
        <w:t xml:space="preserve"> and </w:t>
      </w:r>
      <w:r w:rsidR="00633FB3" w:rsidRPr="002C5FA8">
        <w:t xml:space="preserve">predatory </w:t>
      </w:r>
      <w:r w:rsidR="00270059" w:rsidRPr="002C5FA8">
        <w:t xml:space="preserve">fish. </w:t>
      </w:r>
      <w:r w:rsidR="003F03BD" w:rsidRPr="002C5FA8">
        <w:t xml:space="preserve"> </w:t>
      </w:r>
    </w:p>
    <w:p w:rsidR="0060397A" w:rsidRPr="002C5FA8" w:rsidRDefault="003F03BD" w:rsidP="00E322DB">
      <w:pPr>
        <w:ind w:firstLine="360"/>
      </w:pPr>
      <w:r w:rsidRPr="002C5FA8">
        <w:t xml:space="preserve">While </w:t>
      </w:r>
      <w:proofErr w:type="spellStart"/>
      <w:r w:rsidRPr="002C5FA8">
        <w:t>Cury</w:t>
      </w:r>
      <w:proofErr w:type="spellEnd"/>
      <w:r w:rsidRPr="002C5FA8">
        <w:t xml:space="preserve"> </w:t>
      </w:r>
      <w:r w:rsidRPr="004F7F17">
        <w:t>et al</w:t>
      </w:r>
      <w:r w:rsidRPr="002C5FA8">
        <w:t xml:space="preserve">. (2011) </w:t>
      </w:r>
      <w:r w:rsidR="00633FB3" w:rsidRPr="002C5FA8">
        <w:t xml:space="preserve">used </w:t>
      </w:r>
      <w:r w:rsidRPr="002C5FA8">
        <w:t xml:space="preserve">three </w:t>
      </w:r>
      <w:r w:rsidR="005616E1" w:rsidRPr="002C5FA8">
        <w:t xml:space="preserve">CCE seabird </w:t>
      </w:r>
      <w:r w:rsidRPr="002C5FA8">
        <w:t xml:space="preserve">datasets (productivity of common </w:t>
      </w:r>
      <w:proofErr w:type="spellStart"/>
      <w:r w:rsidRPr="002C5FA8">
        <w:t>murre</w:t>
      </w:r>
      <w:proofErr w:type="spellEnd"/>
      <w:r w:rsidRPr="002C5FA8">
        <w:t xml:space="preserve">, pigeon guillemot and rhinoceros auklet in central California in relation to juvenile rockfish abundance), this study included many other predator and prey </w:t>
      </w:r>
      <w:proofErr w:type="spellStart"/>
      <w:r w:rsidRPr="002C5FA8">
        <w:t>taxa</w:t>
      </w:r>
      <w:proofErr w:type="spellEnd"/>
      <w:r w:rsidRPr="002C5FA8">
        <w:t xml:space="preserve"> (</w:t>
      </w:r>
      <w:r w:rsidR="005526AF" w:rsidRPr="002C5FA8">
        <w:t>nine</w:t>
      </w:r>
      <w:r w:rsidR="003D2CF6" w:rsidRPr="002C5FA8">
        <w:t xml:space="preserve"> additional seabird</w:t>
      </w:r>
      <w:r w:rsidR="00DA643B" w:rsidRPr="002C5FA8">
        <w:t xml:space="preserve"> time</w:t>
      </w:r>
      <w:r w:rsidR="005526AF" w:rsidRPr="002C5FA8">
        <w:t xml:space="preserve"> </w:t>
      </w:r>
      <w:r w:rsidR="00BC3B07">
        <w:t xml:space="preserve">series, </w:t>
      </w:r>
      <w:r w:rsidR="005526AF" w:rsidRPr="002C5FA8">
        <w:t>five</w:t>
      </w:r>
      <w:r w:rsidR="00DA643B" w:rsidRPr="002C5FA8">
        <w:t xml:space="preserve"> additional fish/marine mammal time</w:t>
      </w:r>
      <w:r w:rsidR="005526AF" w:rsidRPr="002C5FA8">
        <w:t xml:space="preserve"> </w:t>
      </w:r>
      <w:r w:rsidR="00DA643B" w:rsidRPr="002C5FA8">
        <w:t>series</w:t>
      </w:r>
      <w:r w:rsidR="00BC3B07">
        <w:t>, and</w:t>
      </w:r>
      <w:r w:rsidR="00BC3B07" w:rsidRPr="00BC3B07">
        <w:t xml:space="preserve"> </w:t>
      </w:r>
      <w:r w:rsidR="00BC3B07">
        <w:t>three additional prey types</w:t>
      </w:r>
      <w:r w:rsidR="00DA643B" w:rsidRPr="002C5FA8">
        <w:t>)</w:t>
      </w:r>
      <w:r w:rsidRPr="002C5FA8">
        <w:t xml:space="preserve">, both from central and southern California. </w:t>
      </w:r>
      <w:r w:rsidR="005526AF" w:rsidRPr="002C5FA8">
        <w:t xml:space="preserve"> </w:t>
      </w:r>
      <w:r w:rsidRPr="002C5FA8">
        <w:t>Our results</w:t>
      </w:r>
      <w:r w:rsidR="005F05D1" w:rsidRPr="002C5FA8">
        <w:t xml:space="preserve"> </w:t>
      </w:r>
      <w:r w:rsidR="005616E1" w:rsidRPr="002C5FA8">
        <w:t xml:space="preserve">appear to </w:t>
      </w:r>
      <w:r w:rsidR="005F05D1" w:rsidRPr="002C5FA8">
        <w:t xml:space="preserve">corroborate </w:t>
      </w:r>
      <w:r w:rsidR="005616E1" w:rsidRPr="002C5FA8">
        <w:t xml:space="preserve">limited </w:t>
      </w:r>
      <w:r w:rsidR="005B70DE" w:rsidRPr="002C5FA8">
        <w:t>evidence from other ecosystems</w:t>
      </w:r>
      <w:r w:rsidR="005F05D1" w:rsidRPr="002C5FA8">
        <w:t xml:space="preserve"> that marine mammals and predatory fishes share the same general form of the relationship with forage species as do seabirds </w:t>
      </w:r>
      <w:r w:rsidR="00DA643B" w:rsidRPr="002C5FA8">
        <w:t xml:space="preserve">(Boyd </w:t>
      </w:r>
      <w:r w:rsidR="004F7F17">
        <w:t>and</w:t>
      </w:r>
      <w:r w:rsidR="00E609C1" w:rsidRPr="002C5FA8">
        <w:t xml:space="preserve"> Murray</w:t>
      </w:r>
      <w:r w:rsidR="00E609C1" w:rsidRPr="002C5FA8">
        <w:rPr>
          <w:i/>
        </w:rPr>
        <w:t xml:space="preserve"> </w:t>
      </w:r>
      <w:r w:rsidR="00DA643B" w:rsidRPr="002C5FA8">
        <w:t xml:space="preserve">2001, Boyd 2002, </w:t>
      </w:r>
      <w:proofErr w:type="spellStart"/>
      <w:r w:rsidR="00DA643B" w:rsidRPr="002C5FA8">
        <w:t>Hunsicker</w:t>
      </w:r>
      <w:proofErr w:type="spellEnd"/>
      <w:r w:rsidR="00DA643B" w:rsidRPr="002C5FA8">
        <w:t xml:space="preserve"> </w:t>
      </w:r>
      <w:r w:rsidR="00DA643B" w:rsidRPr="004F7F17">
        <w:t>et al</w:t>
      </w:r>
      <w:r w:rsidR="00DA643B" w:rsidRPr="002C5FA8">
        <w:rPr>
          <w:i/>
        </w:rPr>
        <w:t>.</w:t>
      </w:r>
      <w:r w:rsidR="00DA643B" w:rsidRPr="002C5FA8">
        <w:t xml:space="preserve"> 2011</w:t>
      </w:r>
      <w:r w:rsidR="00240CB6" w:rsidRPr="002C5FA8">
        <w:t>)</w:t>
      </w:r>
      <w:r w:rsidR="005F05D1" w:rsidRPr="002C5FA8">
        <w:t xml:space="preserve">. </w:t>
      </w:r>
      <w:r w:rsidR="005526AF" w:rsidRPr="002C5FA8">
        <w:t xml:space="preserve"> </w:t>
      </w:r>
      <w:r w:rsidR="00DA643B" w:rsidRPr="002C5FA8">
        <w:t>Notably, t</w:t>
      </w:r>
      <w:r w:rsidR="003C0519" w:rsidRPr="002C5FA8">
        <w:t>hese predators span a range of life-history strategies, foraging ranges</w:t>
      </w:r>
      <w:r w:rsidR="005526AF" w:rsidRPr="002C5FA8">
        <w:t>,</w:t>
      </w:r>
      <w:r w:rsidR="005D265E" w:rsidRPr="002C5FA8">
        <w:t xml:space="preserve"> </w:t>
      </w:r>
      <w:r w:rsidR="00F36830">
        <w:t xml:space="preserve">foraging tactics, </w:t>
      </w:r>
      <w:r w:rsidR="005D265E" w:rsidRPr="002C5FA8">
        <w:t>and gape-</w:t>
      </w:r>
      <w:r w:rsidR="003C0519" w:rsidRPr="002C5FA8">
        <w:t>size limitations.</w:t>
      </w:r>
      <w:r w:rsidR="003F2348" w:rsidRPr="002C5FA8">
        <w:t xml:space="preserve"> </w:t>
      </w:r>
      <w:r w:rsidR="007B0952" w:rsidRPr="002C5FA8">
        <w:t xml:space="preserve"> </w:t>
      </w:r>
    </w:p>
    <w:p w:rsidR="00422CA6" w:rsidRPr="002C5FA8" w:rsidRDefault="003F2348" w:rsidP="00E322DB">
      <w:pPr>
        <w:ind w:firstLine="360"/>
      </w:pPr>
      <w:r w:rsidRPr="002C5FA8">
        <w:t xml:space="preserve">Punt </w:t>
      </w:r>
      <w:r w:rsidRPr="004F7F17">
        <w:t>et al</w:t>
      </w:r>
      <w:r w:rsidRPr="002C5FA8">
        <w:t xml:space="preserve">. (2016) showed the prey threshold of </w:t>
      </w:r>
      <w:r w:rsidR="005526AF" w:rsidRPr="002C5FA8">
        <w:t>brown pelicans</w:t>
      </w:r>
      <w:r w:rsidRPr="002C5FA8">
        <w:t xml:space="preserve"> </w:t>
      </w:r>
      <w:r w:rsidR="00BC3B07">
        <w:t xml:space="preserve">in the CCE </w:t>
      </w:r>
      <w:r w:rsidRPr="002C5FA8">
        <w:t xml:space="preserve">to be much lower </w:t>
      </w:r>
      <w:r w:rsidR="005B70DE" w:rsidRPr="002C5FA8">
        <w:t xml:space="preserve">than the thresholds we observed, </w:t>
      </w:r>
      <w:r w:rsidRPr="002C5FA8">
        <w:t xml:space="preserve">at 10% of </w:t>
      </w:r>
      <w:proofErr w:type="spellStart"/>
      <w:r w:rsidRPr="002C5FA8">
        <w:t>B</w:t>
      </w:r>
      <w:r w:rsidRPr="002C5FA8">
        <w:rPr>
          <w:vertAlign w:val="subscript"/>
        </w:rPr>
        <w:t>max</w:t>
      </w:r>
      <w:proofErr w:type="spellEnd"/>
      <w:r w:rsidRPr="002C5FA8">
        <w:t>.  Th</w:t>
      </w:r>
      <w:r w:rsidR="007B0952" w:rsidRPr="002C5FA8">
        <w:t>at</w:t>
      </w:r>
      <w:r w:rsidRPr="002C5FA8">
        <w:t xml:space="preserve"> study, however, utilized abundance of two prey species, anchovy and sardine, </w:t>
      </w:r>
      <w:r w:rsidR="00BC3B07">
        <w:t>combined</w:t>
      </w:r>
      <w:r w:rsidR="00E322DB">
        <w:t xml:space="preserve"> </w:t>
      </w:r>
      <w:ins w:id="56" w:author="user" w:date="2017-07-31T15:51:00Z">
        <w:r w:rsidR="00E322DB">
          <w:t>additively</w:t>
        </w:r>
      </w:ins>
      <w:r w:rsidRPr="002C5FA8">
        <w:t xml:space="preserve">. </w:t>
      </w:r>
      <w:r w:rsidR="005526AF" w:rsidRPr="002C5FA8">
        <w:t xml:space="preserve"> </w:t>
      </w:r>
      <w:r w:rsidR="00422CA6" w:rsidRPr="002C5FA8">
        <w:t xml:space="preserve">The </w:t>
      </w:r>
      <w:r w:rsidR="00BC3B07">
        <w:t xml:space="preserve">real </w:t>
      </w:r>
      <w:r w:rsidR="00422CA6" w:rsidRPr="002C5FA8">
        <w:t xml:space="preserve">structure of </w:t>
      </w:r>
      <w:r w:rsidR="008B76B2" w:rsidRPr="002C5FA8">
        <w:t xml:space="preserve">complex interactions (e.g., </w:t>
      </w:r>
      <w:r w:rsidR="00422CA6" w:rsidRPr="002C5FA8">
        <w:t>multiple forage species</w:t>
      </w:r>
      <w:r w:rsidR="00123F2F" w:rsidRPr="002C5FA8">
        <w:t>,</w:t>
      </w:r>
      <w:r w:rsidR="00422CA6" w:rsidRPr="002C5FA8">
        <w:t xml:space="preserve"> predator</w:t>
      </w:r>
      <w:r w:rsidR="008B76B2" w:rsidRPr="002C5FA8">
        <w:t>s</w:t>
      </w:r>
      <w:r w:rsidR="00422CA6" w:rsidRPr="002C5FA8">
        <w:t xml:space="preserve"> with multiple prey</w:t>
      </w:r>
      <w:r w:rsidR="00123F2F" w:rsidRPr="002C5FA8">
        <w:t>, effects of multiple predators</w:t>
      </w:r>
      <w:r w:rsidR="008B76B2" w:rsidRPr="002C5FA8">
        <w:t>)</w:t>
      </w:r>
      <w:r w:rsidR="00422CA6" w:rsidRPr="002C5FA8">
        <w:t xml:space="preserve">, however, is </w:t>
      </w:r>
      <w:r w:rsidR="008B76B2" w:rsidRPr="002C5FA8">
        <w:t>not clear</w:t>
      </w:r>
      <w:r w:rsidR="00422CA6" w:rsidRPr="002C5FA8">
        <w:t xml:space="preserve">; thus more investigation into additive vs. other </w:t>
      </w:r>
      <w:r w:rsidR="00123F2F" w:rsidRPr="002C5FA8">
        <w:t xml:space="preserve">model </w:t>
      </w:r>
      <w:r w:rsidR="00422CA6" w:rsidRPr="002C5FA8">
        <w:t>structures is needed</w:t>
      </w:r>
      <w:r w:rsidR="008B76B2" w:rsidRPr="002C5FA8">
        <w:t xml:space="preserve"> (see </w:t>
      </w:r>
      <w:proofErr w:type="spellStart"/>
      <w:r w:rsidR="008B76B2" w:rsidRPr="00B62213">
        <w:t>Sih</w:t>
      </w:r>
      <w:proofErr w:type="spellEnd"/>
      <w:r w:rsidR="008B76B2" w:rsidRPr="00B62213">
        <w:t xml:space="preserve"> et al</w:t>
      </w:r>
      <w:r w:rsidR="008B76B2" w:rsidRPr="00B62213">
        <w:rPr>
          <w:i/>
        </w:rPr>
        <w:t>.</w:t>
      </w:r>
      <w:r w:rsidR="004F7F17" w:rsidRPr="00B62213">
        <w:t xml:space="preserve"> 1998, DeWitt and</w:t>
      </w:r>
      <w:r w:rsidR="00B62213">
        <w:t xml:space="preserve"> </w:t>
      </w:r>
      <w:proofErr w:type="spellStart"/>
      <w:r w:rsidR="00B62213">
        <w:t>Langerhans</w:t>
      </w:r>
      <w:proofErr w:type="spellEnd"/>
      <w:r w:rsidR="00B62213">
        <w:t xml:space="preserve"> 2003</w:t>
      </w:r>
      <w:r w:rsidR="008B76B2" w:rsidRPr="002C5FA8">
        <w:t>).</w:t>
      </w:r>
      <w:r w:rsidR="00B62213">
        <w:t xml:space="preserve"> </w:t>
      </w:r>
      <w:r w:rsidR="00422CA6" w:rsidRPr="002C5FA8">
        <w:t xml:space="preserve"> </w:t>
      </w:r>
      <w:ins w:id="57" w:author="user" w:date="2017-07-31T15:52:00Z">
        <w:r w:rsidR="00E322DB">
          <w:t>Additionally, t</w:t>
        </w:r>
      </w:ins>
      <w:ins w:id="58" w:author="user" w:date="2017-07-31T15:51:00Z">
        <w:r w:rsidR="00E322DB">
          <w:t xml:space="preserve">he </w:t>
        </w:r>
      </w:ins>
      <w:ins w:id="59" w:author="user" w:date="2017-07-31T15:52:00Z">
        <w:r w:rsidR="00E322DB">
          <w:t>modeling approach we used necessitates a minimum length</w:t>
        </w:r>
      </w:ins>
      <w:ins w:id="60" w:author="user" w:date="2017-07-31T15:53:00Z">
        <w:r w:rsidR="00E322DB">
          <w:t xml:space="preserve"> of time series overlap between predator and prey data</w:t>
        </w:r>
      </w:ins>
      <w:ins w:id="61" w:author="user" w:date="2017-07-31T15:52:00Z">
        <w:r w:rsidR="00E322DB">
          <w:t xml:space="preserve">, and already there were </w:t>
        </w:r>
      </w:ins>
      <w:ins w:id="62" w:author="user" w:date="2017-07-31T15:53:00Z">
        <w:r w:rsidR="00E322DB">
          <w:t xml:space="preserve">a </w:t>
        </w:r>
      </w:ins>
      <w:ins w:id="63" w:author="user" w:date="2017-07-31T15:52:00Z">
        <w:r w:rsidR="00E322DB">
          <w:t xml:space="preserve">limited </w:t>
        </w:r>
      </w:ins>
      <w:ins w:id="64" w:author="user" w:date="2017-07-31T15:53:00Z">
        <w:r w:rsidR="00E322DB">
          <w:t xml:space="preserve">number of </w:t>
        </w:r>
      </w:ins>
      <w:proofErr w:type="spellStart"/>
      <w:ins w:id="65" w:author="user" w:date="2017-07-31T15:52:00Z">
        <w:r w:rsidR="00E322DB">
          <w:t>timeseries</w:t>
        </w:r>
        <w:proofErr w:type="spellEnd"/>
        <w:r w:rsidR="00E322DB">
          <w:t xml:space="preserve"> </w:t>
        </w:r>
      </w:ins>
      <w:ins w:id="66" w:author="user" w:date="2017-07-31T15:53:00Z">
        <w:r w:rsidR="00E322DB">
          <w:t xml:space="preserve">and </w:t>
        </w:r>
        <w:proofErr w:type="spellStart"/>
        <w:r w:rsidR="00E322DB">
          <w:t>taxa</w:t>
        </w:r>
        <w:proofErr w:type="spellEnd"/>
        <w:r w:rsidR="00E322DB">
          <w:t xml:space="preserve"> that fit </w:t>
        </w:r>
        <w:proofErr w:type="gramStart"/>
        <w:r w:rsidR="00E322DB">
          <w:t>this criteria</w:t>
        </w:r>
        <w:proofErr w:type="gramEnd"/>
        <w:r w:rsidR="00E322DB">
          <w:t xml:space="preserve">.  </w:t>
        </w:r>
      </w:ins>
      <w:ins w:id="67" w:author="user" w:date="2017-07-31T15:54:00Z">
        <w:r w:rsidR="00A078C6">
          <w:t>For these reasons</w:t>
        </w:r>
      </w:ins>
      <w:del w:id="68" w:author="user" w:date="2017-07-31T15:54:00Z">
        <w:r w:rsidR="00422CA6" w:rsidRPr="002C5FA8" w:rsidDel="00A078C6">
          <w:delText>In this study</w:delText>
        </w:r>
      </w:del>
      <w:r w:rsidR="00422CA6" w:rsidRPr="002C5FA8">
        <w:t>, w</w:t>
      </w:r>
      <w:r w:rsidR="005A272E" w:rsidRPr="002C5FA8">
        <w:t xml:space="preserve">e did not </w:t>
      </w:r>
      <w:ins w:id="69" w:author="user" w:date="2017-07-31T15:55:00Z">
        <w:r w:rsidR="00A078C6">
          <w:t xml:space="preserve">yet </w:t>
        </w:r>
      </w:ins>
      <w:r w:rsidR="005A272E" w:rsidRPr="002C5FA8">
        <w:t xml:space="preserve">consider the abundance of multiple </w:t>
      </w:r>
      <w:proofErr w:type="gramStart"/>
      <w:r w:rsidR="005A272E" w:rsidRPr="002C5FA8">
        <w:t>prey</w:t>
      </w:r>
      <w:proofErr w:type="gramEnd"/>
      <w:r w:rsidR="005A272E" w:rsidRPr="002C5FA8">
        <w:t xml:space="preserve"> simultaneously</w:t>
      </w:r>
      <w:ins w:id="70" w:author="user" w:date="2017-07-31T15:54:00Z">
        <w:r w:rsidR="00A078C6">
          <w:t xml:space="preserve"> in this stage of our research</w:t>
        </w:r>
      </w:ins>
      <w:del w:id="71" w:author="user" w:date="2017-07-31T15:54:00Z">
        <w:r w:rsidR="005A272E" w:rsidRPr="002C5FA8" w:rsidDel="00A078C6">
          <w:delText xml:space="preserve"> to </w:delText>
        </w:r>
        <w:r w:rsidR="007B0952" w:rsidRPr="002C5FA8" w:rsidDel="00A078C6">
          <w:delText xml:space="preserve">avoid confounding </w:delText>
        </w:r>
        <w:r w:rsidR="005A272E" w:rsidRPr="002C5FA8" w:rsidDel="00A078C6">
          <w:delText>prey-switching by predators</w:delText>
        </w:r>
      </w:del>
      <w:r w:rsidR="005A272E" w:rsidRPr="002C5FA8">
        <w:t xml:space="preserve">. </w:t>
      </w:r>
    </w:p>
    <w:p w:rsidR="00240CB6" w:rsidRPr="002C5FA8" w:rsidRDefault="00862615" w:rsidP="00E322DB">
      <w:pPr>
        <w:widowControl w:val="0"/>
        <w:ind w:firstLine="360"/>
      </w:pPr>
      <w:r w:rsidRPr="002C5FA8">
        <w:t>We observed r</w:t>
      </w:r>
      <w:r w:rsidR="00240CB6" w:rsidRPr="002C5FA8">
        <w:t xml:space="preserve">esponses of CCE marine predator productivity to forage species abundance </w:t>
      </w:r>
      <w:r w:rsidRPr="002C5FA8">
        <w:t>that approximated</w:t>
      </w:r>
      <w:r w:rsidR="00240CB6" w:rsidRPr="002C5FA8">
        <w:t xml:space="preserve"> a Type II functional response (</w:t>
      </w:r>
      <w:proofErr w:type="spellStart"/>
      <w:r w:rsidR="00240CB6" w:rsidRPr="002C5FA8">
        <w:t>Holling</w:t>
      </w:r>
      <w:proofErr w:type="spellEnd"/>
      <w:r w:rsidR="00240CB6" w:rsidRPr="002C5FA8">
        <w:t xml:space="preserve"> 1959)</w:t>
      </w:r>
      <w:r w:rsidR="00240CB6" w:rsidRPr="002C5FA8">
        <w:rPr>
          <w:rFonts w:eastAsiaTheme="minorHAnsi"/>
        </w:rPr>
        <w:t xml:space="preserve">, commonly observed in vertebrate predators (Murdoch </w:t>
      </w:r>
      <w:r w:rsidR="004F7F17">
        <w:rPr>
          <w:rFonts w:eastAsiaTheme="minorHAnsi"/>
        </w:rPr>
        <w:t>and</w:t>
      </w:r>
      <w:r w:rsidR="00240CB6" w:rsidRPr="002C5FA8">
        <w:rPr>
          <w:rFonts w:eastAsiaTheme="minorHAnsi"/>
        </w:rPr>
        <w:t xml:space="preserve"> Oaten</w:t>
      </w:r>
      <w:r w:rsidR="005D265E" w:rsidRPr="002C5FA8">
        <w:rPr>
          <w:rFonts w:eastAsiaTheme="minorHAnsi"/>
        </w:rPr>
        <w:t xml:space="preserve"> 1975). </w:t>
      </w:r>
      <w:r w:rsidR="00B62213">
        <w:rPr>
          <w:rFonts w:eastAsiaTheme="minorHAnsi"/>
        </w:rPr>
        <w:t xml:space="preserve"> </w:t>
      </w:r>
      <w:r w:rsidR="00240CB6" w:rsidRPr="002C5FA8">
        <w:rPr>
          <w:rFonts w:eastAsiaTheme="minorHAnsi"/>
        </w:rPr>
        <w:t>L</w:t>
      </w:r>
      <w:r w:rsidR="00240CB6" w:rsidRPr="002C5FA8">
        <w:t>ong time-series are necessary to establish such relationships</w:t>
      </w:r>
      <w:r w:rsidR="005526AF" w:rsidRPr="002C5FA8">
        <w:t xml:space="preserve"> because they </w:t>
      </w:r>
      <w:r w:rsidR="00240CB6" w:rsidRPr="002C5FA8">
        <w:t>need to span periods of low prey abundances</w:t>
      </w:r>
      <w:r w:rsidR="00E24C23" w:rsidRPr="002C5FA8">
        <w:t xml:space="preserve"> in order</w:t>
      </w:r>
      <w:r w:rsidR="00240CB6" w:rsidRPr="002C5FA8">
        <w:t xml:space="preserve"> to </w:t>
      </w:r>
      <w:r w:rsidR="00E24C23" w:rsidRPr="002C5FA8">
        <w:t xml:space="preserve">identify the </w:t>
      </w:r>
      <w:r w:rsidR="005B70DE" w:rsidRPr="002C5FA8">
        <w:t xml:space="preserve">predator thresholds. </w:t>
      </w:r>
      <w:r w:rsidR="00E24C23" w:rsidRPr="002C5FA8">
        <w:t xml:space="preserve"> </w:t>
      </w:r>
      <w:r w:rsidR="00240CB6" w:rsidRPr="002C5FA8">
        <w:t>Overall, there were more</w:t>
      </w:r>
      <w:r w:rsidR="00E24C23" w:rsidRPr="002C5FA8">
        <w:t xml:space="preserve"> data for</w:t>
      </w:r>
      <w:r w:rsidR="00240CB6" w:rsidRPr="002C5FA8">
        <w:t xml:space="preserve"> seabird</w:t>
      </w:r>
      <w:r w:rsidR="00E24C23" w:rsidRPr="002C5FA8">
        <w:t>s than sea lions or salmon</w:t>
      </w:r>
      <w:r w:rsidR="00240CB6" w:rsidRPr="002C5FA8">
        <w:t xml:space="preserve"> for </w:t>
      </w:r>
      <w:r w:rsidR="00240CB6" w:rsidRPr="002C5FA8">
        <w:lastRenderedPageBreak/>
        <w:t xml:space="preserve">numerical response models in the CCE, but models of individual </w:t>
      </w:r>
      <w:r w:rsidR="005B70DE" w:rsidRPr="002C5FA8">
        <w:t xml:space="preserve">predator </w:t>
      </w:r>
      <w:proofErr w:type="spellStart"/>
      <w:r w:rsidR="00240CB6" w:rsidRPr="002C5FA8">
        <w:t>taxa</w:t>
      </w:r>
      <w:proofErr w:type="spellEnd"/>
      <w:r w:rsidR="00240CB6" w:rsidRPr="002C5FA8">
        <w:t xml:space="preserve"> demonstrated that seabirds d</w:t>
      </w:r>
      <w:r w:rsidR="005D265E" w:rsidRPr="002C5FA8">
        <w:t>id not bias results</w:t>
      </w:r>
      <w:r w:rsidR="00240CB6" w:rsidRPr="002C5FA8">
        <w:t>.</w:t>
      </w:r>
      <w:r w:rsidR="00B62213">
        <w:t xml:space="preserve"> </w:t>
      </w:r>
      <w:r w:rsidR="00240CB6" w:rsidRPr="002C5FA8">
        <w:t xml:space="preserve"> </w:t>
      </w:r>
      <w:proofErr w:type="gramStart"/>
      <w:r w:rsidR="00240CB6" w:rsidRPr="002C5FA8">
        <w:t xml:space="preserve">Predator-prey relationships of </w:t>
      </w:r>
      <w:r w:rsidR="00E24C23" w:rsidRPr="002C5FA8">
        <w:t xml:space="preserve">the </w:t>
      </w:r>
      <w:r w:rsidR="00240CB6" w:rsidRPr="002C5FA8">
        <w:t>sea lions and salmon consistently exhibited similar functional responses and prey thresholds to those of seabirds.</w:t>
      </w:r>
      <w:proofErr w:type="gramEnd"/>
      <w:r w:rsidR="00240CB6" w:rsidRPr="002C5FA8">
        <w:t xml:space="preserve">  </w:t>
      </w:r>
    </w:p>
    <w:p w:rsidR="00240CB6" w:rsidRPr="002C5FA8" w:rsidRDefault="00C50A90" w:rsidP="00E322DB">
      <w:pPr>
        <w:ind w:firstLine="360"/>
        <w:rPr>
          <w:strike/>
        </w:rPr>
      </w:pPr>
      <w:r w:rsidRPr="002C5FA8">
        <w:t xml:space="preserve">While marine predator thresholds approximated results observed in the seabird study of </w:t>
      </w:r>
      <w:proofErr w:type="spellStart"/>
      <w:r w:rsidRPr="002C5FA8">
        <w:t>Cury</w:t>
      </w:r>
      <w:proofErr w:type="spellEnd"/>
      <w:r w:rsidRPr="002C5FA8">
        <w:t xml:space="preserve"> </w:t>
      </w:r>
      <w:r w:rsidRPr="004F7F17">
        <w:t>et al</w:t>
      </w:r>
      <w:r w:rsidRPr="002C5FA8">
        <w:t>. (2011) at one-fourth to one-third of the long-term maximum prey abundance, t</w:t>
      </w:r>
      <w:r w:rsidR="00240CB6" w:rsidRPr="002C5FA8">
        <w:t xml:space="preserve">hresholds in our study </w:t>
      </w:r>
      <w:r w:rsidRPr="002C5FA8">
        <w:t xml:space="preserve">consistently occurred </w:t>
      </w:r>
      <w:r w:rsidR="00240CB6" w:rsidRPr="002C5FA8">
        <w:t xml:space="preserve">slightly </w:t>
      </w:r>
      <w:r w:rsidRPr="002C5FA8">
        <w:t>below mean prey abundance, wh</w:t>
      </w:r>
      <w:r w:rsidR="00E24C23" w:rsidRPr="002C5FA8">
        <w:t>ich differed from the results of</w:t>
      </w:r>
      <w:r w:rsidRPr="002C5FA8">
        <w:t xml:space="preserve"> </w:t>
      </w:r>
      <w:proofErr w:type="spellStart"/>
      <w:r w:rsidRPr="002C5FA8">
        <w:t>Cury</w:t>
      </w:r>
      <w:proofErr w:type="spellEnd"/>
      <w:r w:rsidRPr="002C5FA8">
        <w:t xml:space="preserve"> </w:t>
      </w:r>
      <w:r w:rsidRPr="004F7F17">
        <w:t>et al</w:t>
      </w:r>
      <w:r w:rsidRPr="002C5FA8">
        <w:t xml:space="preserve">. (2011). </w:t>
      </w:r>
      <w:r w:rsidR="00240CB6" w:rsidRPr="002C5FA8">
        <w:t xml:space="preserve"> </w:t>
      </w:r>
      <w:r w:rsidRPr="002C5FA8">
        <w:t>T</w:t>
      </w:r>
      <w:r w:rsidR="00240CB6" w:rsidRPr="002C5FA8">
        <w:t xml:space="preserve">his could be related to </w:t>
      </w:r>
      <w:r w:rsidRPr="002C5FA8">
        <w:t>inclusion of</w:t>
      </w:r>
      <w:r w:rsidR="00240CB6" w:rsidRPr="002C5FA8">
        <w:t xml:space="preserve"> multiple </w:t>
      </w:r>
      <w:r w:rsidR="0060397A" w:rsidRPr="002C5FA8">
        <w:t xml:space="preserve">predator </w:t>
      </w:r>
      <w:proofErr w:type="spellStart"/>
      <w:r w:rsidR="00240CB6" w:rsidRPr="002C5FA8">
        <w:t>taxa</w:t>
      </w:r>
      <w:proofErr w:type="spellEnd"/>
      <w:r w:rsidR="00240CB6" w:rsidRPr="002C5FA8">
        <w:t xml:space="preserve"> (birds, mammals, </w:t>
      </w:r>
      <w:r w:rsidR="00A80114" w:rsidRPr="002C5FA8">
        <w:t xml:space="preserve">and </w:t>
      </w:r>
      <w:r w:rsidR="00240CB6" w:rsidRPr="002C5FA8">
        <w:t xml:space="preserve">fish) in our analyses or by investigating only a single ecosystem if the </w:t>
      </w:r>
      <w:r w:rsidR="00A80114" w:rsidRPr="002C5FA8">
        <w:t xml:space="preserve">prey </w:t>
      </w:r>
      <w:r w:rsidR="00240CB6" w:rsidRPr="002C5FA8">
        <w:t xml:space="preserve">abundance was generally low.  Indications are that rockfish, sardine, and anchovy abundance </w:t>
      </w:r>
      <w:r w:rsidR="008E6840" w:rsidRPr="002C5FA8">
        <w:t xml:space="preserve">in the CCE </w:t>
      </w:r>
      <w:r w:rsidR="00240CB6" w:rsidRPr="002C5FA8">
        <w:t>during the study period were significantly lower than the potential abundance revealed by sediment cores (Baumgartner</w:t>
      </w:r>
      <w:r w:rsidR="008E6840" w:rsidRPr="002C5FA8">
        <w:t xml:space="preserve"> </w:t>
      </w:r>
      <w:r w:rsidR="008E6840" w:rsidRPr="004F7F17">
        <w:t>et al</w:t>
      </w:r>
      <w:r w:rsidR="008E6840" w:rsidRPr="002C5FA8">
        <w:t>. 1992</w:t>
      </w:r>
      <w:r w:rsidR="00A80114" w:rsidRPr="002C5FA8">
        <w:t>) or longer-</w:t>
      </w:r>
      <w:r w:rsidR="00240CB6" w:rsidRPr="002C5FA8">
        <w:t xml:space="preserve">term abundance estimates (Field </w:t>
      </w:r>
      <w:r w:rsidR="00240CB6" w:rsidRPr="004F7F17">
        <w:t>et al</w:t>
      </w:r>
      <w:r w:rsidR="00240CB6" w:rsidRPr="002C5FA8">
        <w:t>. 2010)</w:t>
      </w:r>
      <w:r w:rsidRPr="002C5FA8">
        <w:t xml:space="preserve">.  </w:t>
      </w:r>
    </w:p>
    <w:p w:rsidR="00E322DB" w:rsidRPr="002C5FA8" w:rsidRDefault="00E322DB" w:rsidP="00E322DB">
      <w:pPr>
        <w:ind w:firstLine="360"/>
      </w:pPr>
      <w:moveToRangeStart w:id="72" w:author="user" w:date="2017-07-31T15:46:00Z" w:name="move489279338"/>
      <w:moveTo w:id="73" w:author="user" w:date="2017-07-31T15:46:00Z">
        <w:r w:rsidRPr="002C5FA8">
          <w:t>Anchovy is the most important single prey species in the CCE in terms of having the largest suite of predators, although it is similar to the number of predators of the complex of juvenile rockfishes (</w:t>
        </w:r>
        <w:proofErr w:type="spellStart"/>
        <w:r w:rsidRPr="002C5FA8">
          <w:t>Szoboszlai</w:t>
        </w:r>
        <w:proofErr w:type="spellEnd"/>
        <w:r w:rsidRPr="002C5FA8">
          <w:t xml:space="preserve"> </w:t>
        </w:r>
        <w:r w:rsidRPr="004F7F17">
          <w:t>et al</w:t>
        </w:r>
        <w:r w:rsidRPr="002C5FA8">
          <w:rPr>
            <w:i/>
          </w:rPr>
          <w:t>.</w:t>
        </w:r>
        <w:r w:rsidRPr="002C5FA8">
          <w:t xml:space="preserve"> 2015).  Market squid ranks in the top 5 prey types; sardine in the top 15 (</w:t>
        </w:r>
        <w:proofErr w:type="spellStart"/>
        <w:r w:rsidRPr="002C5FA8">
          <w:t>Szoboszlai</w:t>
        </w:r>
        <w:proofErr w:type="spellEnd"/>
        <w:r w:rsidRPr="002C5FA8">
          <w:t xml:space="preserve"> </w:t>
        </w:r>
        <w:r w:rsidRPr="004F7F17">
          <w:t>et al</w:t>
        </w:r>
        <w:r w:rsidRPr="002C5FA8">
          <w:rPr>
            <w:i/>
          </w:rPr>
          <w:t>.</w:t>
        </w:r>
        <w:r w:rsidRPr="002C5FA8">
          <w:t xml:space="preserve"> 2015).  As sardine was ecologically absent from the ecosystem between the mid 1950s and 1980s (</w:t>
        </w:r>
        <w:proofErr w:type="spellStart"/>
        <w:r w:rsidRPr="002C5FA8">
          <w:t>MacCall</w:t>
        </w:r>
        <w:proofErr w:type="spellEnd"/>
        <w:r w:rsidRPr="002C5FA8">
          <w:t xml:space="preserve"> 1979, Hill </w:t>
        </w:r>
        <w:r w:rsidRPr="004F7F17">
          <w:t>et al</w:t>
        </w:r>
        <w:r w:rsidRPr="002C5FA8">
          <w:rPr>
            <w:i/>
          </w:rPr>
          <w:t>.</w:t>
        </w:r>
        <w:r w:rsidRPr="002C5FA8">
          <w:t xml:space="preserve"> 2014) when many diet studies were conducted, the actual rank of sardine is likely higher. </w:t>
        </w:r>
      </w:moveTo>
    </w:p>
    <w:moveToRangeEnd w:id="72"/>
    <w:p w:rsidR="00240CB6" w:rsidRPr="0065019E" w:rsidRDefault="0003017E" w:rsidP="00E322DB">
      <w:pPr>
        <w:ind w:firstLine="360"/>
        <w:rPr>
          <w:bCs/>
        </w:rPr>
      </w:pPr>
      <w:r w:rsidRPr="002C5FA8">
        <w:t>Interestingly</w:t>
      </w:r>
      <w:r w:rsidR="008E6840" w:rsidRPr="002C5FA8">
        <w:t>, t</w:t>
      </w:r>
      <w:r w:rsidR="00C50A90" w:rsidRPr="002C5FA8">
        <w:t>hresholds for schooling pelagic prey were nearest the mean</w:t>
      </w:r>
      <w:r w:rsidR="008E6840" w:rsidRPr="002C5FA8">
        <w:t xml:space="preserve"> </w:t>
      </w:r>
      <w:r w:rsidR="00A80114" w:rsidRPr="002C5FA8">
        <w:t xml:space="preserve">while </w:t>
      </w:r>
      <w:r w:rsidR="008E6840" w:rsidRPr="002C5FA8">
        <w:t>t</w:t>
      </w:r>
      <w:r w:rsidR="00C50A90" w:rsidRPr="002C5FA8">
        <w:t xml:space="preserve">hresholds for invertebrate prey and juveniles of larger predatory fishes both occurred farther from the mean.  </w:t>
      </w:r>
      <w:r w:rsidR="00240CB6" w:rsidRPr="002C5FA8">
        <w:t xml:space="preserve">This may have to </w:t>
      </w:r>
      <w:ins w:id="74" w:author="user" w:date="2017-07-31T15:38:00Z">
        <w:r w:rsidR="00982A37">
          <w:t xml:space="preserve">do </w:t>
        </w:r>
      </w:ins>
      <w:r w:rsidR="00240CB6" w:rsidRPr="002C5FA8">
        <w:t xml:space="preserve">with the fact that abundance indices of market squid and juvenile rockfish </w:t>
      </w:r>
      <w:r w:rsidR="008E6840" w:rsidRPr="002C5FA8">
        <w:t>ranged</w:t>
      </w:r>
      <w:r w:rsidR="00240CB6" w:rsidRPr="002C5FA8">
        <w:t xml:space="preserve"> farther below the mean than those of anchovy and sardine.  </w:t>
      </w:r>
      <w:moveToRangeStart w:id="75" w:author="user" w:date="2017-07-31T16:23:00Z" w:name="move489281538"/>
      <w:moveTo w:id="76" w:author="user" w:date="2017-07-31T16:23:00Z">
        <w:r w:rsidR="00EF760E" w:rsidRPr="002C5FA8">
          <w:t xml:space="preserve">This may serve to </w:t>
        </w:r>
        <w:r w:rsidR="00EF760E" w:rsidRPr="0065019E">
          <w:t xml:space="preserve">pull predator threshold values for squid and rockfish relatively lower below the mean than for the small pelagic fishes.  </w:t>
        </w:r>
      </w:moveTo>
      <w:moveToRangeEnd w:id="75"/>
      <w:r w:rsidR="00240CB6" w:rsidRPr="0065019E">
        <w:t>Additionally, this may be related to predator use of forage other than the specific prey being modeled in each individual relationship.  Both anchovy and sardine are high-energy prey, while market squid and juvenile rockfish can be categorized as medium-energy prey (</w:t>
      </w:r>
      <w:r w:rsidR="00693481" w:rsidRPr="0065019E">
        <w:t>Glaser 2010</w:t>
      </w:r>
      <w:r w:rsidR="00A80114" w:rsidRPr="0065019E">
        <w:t xml:space="preserve">), and predators </w:t>
      </w:r>
      <w:r w:rsidR="00240CB6" w:rsidRPr="0065019E">
        <w:t xml:space="preserve">may need to supplement a diet of medium-energy prey. </w:t>
      </w:r>
      <w:r w:rsidR="00A80114" w:rsidRPr="0065019E">
        <w:t xml:space="preserve"> </w:t>
      </w:r>
      <w:moveFromRangeStart w:id="77" w:author="user" w:date="2017-07-31T16:23:00Z" w:name="move489281538"/>
      <w:moveFrom w:id="78" w:author="user" w:date="2017-07-31T16:23:00Z">
        <w:r w:rsidR="00240CB6" w:rsidRPr="0065019E" w:rsidDel="00EF760E">
          <w:t xml:space="preserve">This may serve to pull </w:t>
        </w:r>
        <w:r w:rsidR="00BC3B07" w:rsidRPr="0065019E" w:rsidDel="00EF760E">
          <w:t xml:space="preserve">predator </w:t>
        </w:r>
        <w:r w:rsidR="00240CB6" w:rsidRPr="0065019E" w:rsidDel="00EF760E">
          <w:t xml:space="preserve">threshold values for squid and rockfish relatively lower below the mean than for the small pelagic fishes. </w:t>
        </w:r>
        <w:r w:rsidR="00A80114" w:rsidRPr="0065019E" w:rsidDel="00EF760E">
          <w:t xml:space="preserve"> </w:t>
        </w:r>
      </w:moveFrom>
      <w:moveFromRangeEnd w:id="77"/>
      <w:r w:rsidR="00240CB6" w:rsidRPr="0065019E">
        <w:t>Overall, there was strong evidence of prey-switching in our global model, i</w:t>
      </w:r>
      <w:r w:rsidR="00240CB6" w:rsidRPr="0065019E">
        <w:rPr>
          <w:bCs/>
        </w:rPr>
        <w:t>n contrast with the global model of </w:t>
      </w:r>
      <w:proofErr w:type="spellStart"/>
      <w:r w:rsidR="00240CB6" w:rsidRPr="0065019E">
        <w:rPr>
          <w:bCs/>
        </w:rPr>
        <w:t>Cury</w:t>
      </w:r>
      <w:proofErr w:type="spellEnd"/>
      <w:r w:rsidR="00240CB6" w:rsidRPr="0065019E">
        <w:rPr>
          <w:bCs/>
        </w:rPr>
        <w:t xml:space="preserve"> et al</w:t>
      </w:r>
      <w:r w:rsidR="00240CB6" w:rsidRPr="0065019E">
        <w:rPr>
          <w:bCs/>
          <w:i/>
        </w:rPr>
        <w:t>.</w:t>
      </w:r>
      <w:r w:rsidR="00A80114" w:rsidRPr="0065019E">
        <w:rPr>
          <w:bCs/>
        </w:rPr>
        <w:t xml:space="preserve"> (2011), who</w:t>
      </w:r>
      <w:r w:rsidR="00240CB6" w:rsidRPr="0065019E">
        <w:rPr>
          <w:bCs/>
        </w:rPr>
        <w:t xml:space="preserve"> used data largely </w:t>
      </w:r>
      <w:r w:rsidR="00A80114" w:rsidRPr="0065019E">
        <w:rPr>
          <w:bCs/>
        </w:rPr>
        <w:t xml:space="preserve">for </w:t>
      </w:r>
      <w:r w:rsidR="00240CB6" w:rsidRPr="0065019E">
        <w:rPr>
          <w:bCs/>
        </w:rPr>
        <w:t xml:space="preserve">seabird predators with strong dietary dependencies on one specific forage species. </w:t>
      </w:r>
    </w:p>
    <w:p w:rsidR="003A0157" w:rsidRPr="0065019E" w:rsidDel="00E322DB" w:rsidRDefault="003A0157" w:rsidP="00E322DB">
      <w:pPr>
        <w:ind w:firstLine="360"/>
      </w:pPr>
      <w:moveFromRangeStart w:id="79" w:author="user" w:date="2017-07-31T15:46:00Z" w:name="move489279338"/>
      <w:moveFrom w:id="80" w:author="user" w:date="2017-07-31T15:46:00Z">
        <w:r w:rsidRPr="0065019E" w:rsidDel="00E322DB">
          <w:t>Anchovy is the most important single prey species in the CCE in terms of having the largest suite of predators, although</w:t>
        </w:r>
        <w:r w:rsidR="00A778E4" w:rsidRPr="0065019E" w:rsidDel="00E322DB">
          <w:t xml:space="preserve"> it is similar to the number of predators of</w:t>
        </w:r>
        <w:r w:rsidRPr="0065019E" w:rsidDel="00E322DB">
          <w:t xml:space="preserve"> the complex of juvenile rockfishes</w:t>
        </w:r>
        <w:r w:rsidR="005D265E" w:rsidRPr="0065019E" w:rsidDel="00E322DB">
          <w:t xml:space="preserve"> </w:t>
        </w:r>
        <w:r w:rsidRPr="0065019E" w:rsidDel="00E322DB">
          <w:t>(Szoboszlai et al</w:t>
        </w:r>
        <w:r w:rsidRPr="0065019E" w:rsidDel="00E322DB">
          <w:rPr>
            <w:i/>
          </w:rPr>
          <w:t>.</w:t>
        </w:r>
        <w:r w:rsidRPr="0065019E" w:rsidDel="00E322DB">
          <w:t xml:space="preserve"> 2015). </w:t>
        </w:r>
        <w:r w:rsidR="00A778E4" w:rsidRPr="0065019E" w:rsidDel="00E322DB">
          <w:t xml:space="preserve"> </w:t>
        </w:r>
        <w:r w:rsidR="00450B97" w:rsidRPr="0065019E" w:rsidDel="00E322DB">
          <w:t>Market s</w:t>
        </w:r>
        <w:r w:rsidR="0060397A" w:rsidRPr="0065019E" w:rsidDel="00E322DB">
          <w:t>quid rank</w:t>
        </w:r>
        <w:r w:rsidR="005D265E" w:rsidRPr="0065019E" w:rsidDel="00E322DB">
          <w:t>s in the top 5 prey types;</w:t>
        </w:r>
        <w:r w:rsidR="00D46923" w:rsidRPr="0065019E" w:rsidDel="00E322DB">
          <w:t xml:space="preserve"> s</w:t>
        </w:r>
        <w:r w:rsidRPr="0065019E" w:rsidDel="00E322DB">
          <w:t>ardine in the top 15 (Szoboszlai et al</w:t>
        </w:r>
        <w:r w:rsidRPr="0065019E" w:rsidDel="00E322DB">
          <w:rPr>
            <w:i/>
          </w:rPr>
          <w:t>.</w:t>
        </w:r>
        <w:r w:rsidRPr="0065019E" w:rsidDel="00E322DB">
          <w:t xml:space="preserve"> 2015).  As sardine was ecologically absent from the ecosystem between the mid 1950s and 1980s (MacCall 1979, Hill et al</w:t>
        </w:r>
        <w:r w:rsidRPr="0065019E" w:rsidDel="00E322DB">
          <w:rPr>
            <w:i/>
          </w:rPr>
          <w:t>.</w:t>
        </w:r>
        <w:r w:rsidRPr="0065019E" w:rsidDel="00E322DB">
          <w:t xml:space="preserve"> 2014) when many diet studies were conducted, the actual rank of sardine is likely higher. </w:t>
        </w:r>
      </w:moveFrom>
    </w:p>
    <w:moveFromRangeEnd w:id="79"/>
    <w:p w:rsidR="00385162" w:rsidRPr="0065019E" w:rsidRDefault="00240CB6" w:rsidP="00E322DB">
      <w:pPr>
        <w:autoSpaceDE w:val="0"/>
        <w:autoSpaceDN w:val="0"/>
        <w:adjustRightInd w:val="0"/>
        <w:ind w:firstLine="360"/>
      </w:pPr>
      <w:r w:rsidRPr="0065019E">
        <w:rPr>
          <w:rFonts w:eastAsiaTheme="minorHAnsi"/>
        </w:rPr>
        <w:t>Despite being</w:t>
      </w:r>
      <w:r w:rsidR="00694068" w:rsidRPr="0065019E">
        <w:rPr>
          <w:rFonts w:eastAsiaTheme="minorHAnsi"/>
        </w:rPr>
        <w:t xml:space="preserve"> highly significant </w:t>
      </w:r>
      <w:r w:rsidR="00694068" w:rsidRPr="0065019E">
        <w:t>(p &lt; 0.0001)</w:t>
      </w:r>
      <w:r w:rsidR="00694068" w:rsidRPr="0065019E">
        <w:rPr>
          <w:rFonts w:eastAsiaTheme="minorHAnsi"/>
        </w:rPr>
        <w:t>, t</w:t>
      </w:r>
      <w:r w:rsidR="00694068" w:rsidRPr="0065019E">
        <w:t>he predator response</w:t>
      </w:r>
      <w:r w:rsidR="00A778E4" w:rsidRPr="0065019E">
        <w:t xml:space="preserve"> curve</w:t>
      </w:r>
      <w:r w:rsidR="00694068" w:rsidRPr="0065019E">
        <w:t xml:space="preserve"> </w:t>
      </w:r>
      <w:r w:rsidR="00A778E4" w:rsidRPr="0065019E">
        <w:t xml:space="preserve">for </w:t>
      </w:r>
      <w:r w:rsidR="00694068" w:rsidRPr="0065019E">
        <w:t xml:space="preserve">anchovy </w:t>
      </w:r>
      <w:ins w:id="81" w:author="user" w:date="2017-07-31T16:38:00Z">
        <w:r w:rsidR="00D769EC">
          <w:t xml:space="preserve">(Fig. 3b) </w:t>
        </w:r>
      </w:ins>
      <w:r w:rsidR="00694068" w:rsidRPr="0065019E">
        <w:t>was flatter</w:t>
      </w:r>
      <w:r w:rsidR="003A0157" w:rsidRPr="0065019E">
        <w:t xml:space="preserve"> than curves for sardine, market squid</w:t>
      </w:r>
      <w:r w:rsidR="00A778E4" w:rsidRPr="0065019E">
        <w:t>,</w:t>
      </w:r>
      <w:r w:rsidR="003A0157" w:rsidRPr="0065019E">
        <w:t xml:space="preserve"> </w:t>
      </w:r>
      <w:r w:rsidR="005D265E" w:rsidRPr="0065019E">
        <w:t>or</w:t>
      </w:r>
      <w:r w:rsidR="003A0157" w:rsidRPr="0065019E">
        <w:t xml:space="preserve"> juvenile rockfish</w:t>
      </w:r>
      <w:ins w:id="82" w:author="user" w:date="2017-07-31T16:38:00Z">
        <w:r w:rsidR="00D769EC">
          <w:t xml:space="preserve"> (Fig. 3a</w:t>
        </w:r>
        <w:proofErr w:type="gramStart"/>
        <w:r w:rsidR="00D769EC">
          <w:t>,c,d</w:t>
        </w:r>
        <w:proofErr w:type="gramEnd"/>
        <w:r w:rsidR="00D769EC">
          <w:t>)</w:t>
        </w:r>
      </w:ins>
      <w:r w:rsidR="00694068" w:rsidRPr="0065019E">
        <w:t>.  This was due to some positive response by predators at low anchovy abundances</w:t>
      </w:r>
      <w:ins w:id="83" w:author="user" w:date="2017-07-31T16:41:00Z">
        <w:r w:rsidR="00D769EC">
          <w:t xml:space="preserve"> (data points in the upper left quadrant of the graph)</w:t>
        </w:r>
      </w:ins>
      <w:r w:rsidR="00694068" w:rsidRPr="0065019E">
        <w:t xml:space="preserve">, suggesting utilization of alternate prey, although </w:t>
      </w:r>
      <w:r w:rsidRPr="0065019E">
        <w:t xml:space="preserve">the expected </w:t>
      </w:r>
      <w:r w:rsidR="00694068" w:rsidRPr="0065019E">
        <w:t>ample negative response was also observed</w:t>
      </w:r>
      <w:ins w:id="84" w:author="user" w:date="2017-07-31T16:41:00Z">
        <w:r w:rsidR="00D769EC">
          <w:t xml:space="preserve"> (data points in the lower left quadrant of the graph)</w:t>
        </w:r>
      </w:ins>
      <w:r w:rsidR="00694068" w:rsidRPr="0065019E">
        <w:t xml:space="preserve">.  </w:t>
      </w:r>
      <w:r w:rsidR="00A96D3C" w:rsidRPr="0065019E">
        <w:t>T</w:t>
      </w:r>
      <w:r w:rsidR="00694068" w:rsidRPr="0065019E">
        <w:t>his</w:t>
      </w:r>
      <w:r w:rsidR="00A96D3C" w:rsidRPr="0065019E">
        <w:t xml:space="preserve"> suggests</w:t>
      </w:r>
      <w:r w:rsidR="00694068" w:rsidRPr="0065019E">
        <w:t xml:space="preserve"> </w:t>
      </w:r>
      <w:r w:rsidR="00A96D3C" w:rsidRPr="0065019E">
        <w:t>increased reliance on multiple prey species rather than reduced reliance on anchovy</w:t>
      </w:r>
      <w:r w:rsidR="00694068" w:rsidRPr="0065019E">
        <w:t xml:space="preserve">.  </w:t>
      </w:r>
    </w:p>
    <w:p w:rsidR="00385162" w:rsidRPr="0065019E" w:rsidRDefault="00385162" w:rsidP="00E322DB">
      <w:pPr>
        <w:ind w:firstLine="360"/>
      </w:pPr>
      <w:r w:rsidRPr="0065019E">
        <w:t xml:space="preserve">In our global model, the prey threshold occurred at a steeply decreasing point in predator variance, in contrast to results of </w:t>
      </w:r>
      <w:proofErr w:type="spellStart"/>
      <w:r w:rsidRPr="0065019E">
        <w:t>Cury</w:t>
      </w:r>
      <w:proofErr w:type="spellEnd"/>
      <w:r w:rsidRPr="0065019E">
        <w:t xml:space="preserve"> et al. (2011) which showed the threshold at relatively stable point in the predator variance. </w:t>
      </w:r>
      <w:r w:rsidR="00B62213" w:rsidRPr="0065019E">
        <w:t xml:space="preserve"> </w:t>
      </w:r>
      <w:r w:rsidRPr="0065019E">
        <w:t xml:space="preserve">Based on life-history theory trade-offs between survival </w:t>
      </w:r>
      <w:r w:rsidRPr="0065019E">
        <w:lastRenderedPageBreak/>
        <w:t>and reproduction (</w:t>
      </w:r>
      <w:r w:rsidR="008B76B2" w:rsidRPr="0065019E">
        <w:t xml:space="preserve">see </w:t>
      </w:r>
      <w:r w:rsidRPr="0065019E">
        <w:t>Stearns 1992)</w:t>
      </w:r>
      <w:proofErr w:type="gramStart"/>
      <w:r w:rsidRPr="0065019E">
        <w:t>,</w:t>
      </w:r>
      <w:proofErr w:type="gramEnd"/>
      <w:r w:rsidRPr="0065019E">
        <w:t xml:space="preserve"> a more risk-averse approach would be expected, as seen in the </w:t>
      </w:r>
      <w:proofErr w:type="spellStart"/>
      <w:r w:rsidRPr="0065019E">
        <w:t>Cury</w:t>
      </w:r>
      <w:proofErr w:type="spellEnd"/>
      <w:r w:rsidRPr="0065019E">
        <w:t xml:space="preserve"> et al. (2011) results.  The threshold in our global model may occur at a higher variance in predator productivity due to prey-switching, i.e., high productivity values at low primary prey abundances serving to decrease the abundance at which the threshold occurs.</w:t>
      </w:r>
    </w:p>
    <w:p w:rsidR="005B70DE" w:rsidRPr="002C5FA8" w:rsidRDefault="00694068" w:rsidP="00E322DB">
      <w:pPr>
        <w:autoSpaceDE w:val="0"/>
        <w:autoSpaceDN w:val="0"/>
        <w:adjustRightInd w:val="0"/>
        <w:ind w:firstLine="360"/>
      </w:pPr>
      <w:r w:rsidRPr="0065019E">
        <w:t>Understanding the nature of the predator-prey relationships and how this may change through space and time with respect to alternate prey is particularly important in this non-wasp-waist</w:t>
      </w:r>
      <w:r w:rsidRPr="002C5FA8">
        <w:t xml:space="preserve"> </w:t>
      </w:r>
      <w:r w:rsidR="00422CA6" w:rsidRPr="002C5FA8">
        <w:t>eco</w:t>
      </w:r>
      <w:r w:rsidRPr="002C5FA8">
        <w:t>system.  Rhinoceros auklets in central California, for example, have been shown to rely intra-annually on both anchovy and juvenile rockfish for highest reproduction rates; only one or the other prey resulted in reduced product</w:t>
      </w:r>
      <w:r w:rsidR="005D265E" w:rsidRPr="002C5FA8">
        <w:t xml:space="preserve">ivity (Thayer </w:t>
      </w:r>
      <w:r w:rsidR="007A25A9">
        <w:t>and</w:t>
      </w:r>
      <w:r w:rsidR="005D265E" w:rsidRPr="002C5FA8">
        <w:t xml:space="preserve"> </w:t>
      </w:r>
      <w:proofErr w:type="spellStart"/>
      <w:r w:rsidR="005D265E" w:rsidRPr="002C5FA8">
        <w:t>Sydeman</w:t>
      </w:r>
      <w:proofErr w:type="spellEnd"/>
      <w:r w:rsidR="005D265E" w:rsidRPr="002C5FA8">
        <w:t xml:space="preserve"> 2007). </w:t>
      </w:r>
      <w:r w:rsidR="00B62213">
        <w:t xml:space="preserve"> </w:t>
      </w:r>
      <w:r w:rsidRPr="002C5FA8">
        <w:t>In addition to overall abundance, this result likely has to do with size, tim</w:t>
      </w:r>
      <w:r w:rsidR="005D265E" w:rsidRPr="002C5FA8">
        <w:t xml:space="preserve">ing, and distribution of prey. </w:t>
      </w:r>
      <w:r w:rsidR="00A96D3C" w:rsidRPr="002C5FA8">
        <w:t>On the spectrum of generalist to specialist, p</w:t>
      </w:r>
      <w:r w:rsidR="005B70DE" w:rsidRPr="002C5FA8">
        <w:t xml:space="preserve">redators exhibit differential capacities to utilize alternative prey items, which may buffer productivity against declines in any single prey species.  </w:t>
      </w:r>
      <w:r w:rsidR="005B70DE" w:rsidRPr="002C5FA8">
        <w:rPr>
          <w:rFonts w:eastAsiaTheme="minorHAnsi"/>
        </w:rPr>
        <w:t xml:space="preserve">Prey-switching and its effects on predators is under-studied (although see </w:t>
      </w:r>
      <w:proofErr w:type="spellStart"/>
      <w:r w:rsidR="005B70DE" w:rsidRPr="002C5FA8">
        <w:rPr>
          <w:rFonts w:eastAsiaTheme="minorHAnsi"/>
        </w:rPr>
        <w:t>Smout</w:t>
      </w:r>
      <w:proofErr w:type="spellEnd"/>
      <w:r w:rsidR="005B70DE" w:rsidRPr="002C5FA8">
        <w:rPr>
          <w:rFonts w:eastAsiaTheme="minorHAnsi"/>
        </w:rPr>
        <w:t xml:space="preserve"> </w:t>
      </w:r>
      <w:r w:rsidR="005B70DE" w:rsidRPr="007A25A9">
        <w:rPr>
          <w:rFonts w:eastAsiaTheme="minorHAnsi"/>
        </w:rPr>
        <w:t>et al</w:t>
      </w:r>
      <w:r w:rsidR="005B70DE" w:rsidRPr="002C5FA8">
        <w:rPr>
          <w:rFonts w:eastAsiaTheme="minorHAnsi"/>
          <w:i/>
        </w:rPr>
        <w:t>.</w:t>
      </w:r>
      <w:r w:rsidR="005B70DE" w:rsidRPr="002C5FA8">
        <w:rPr>
          <w:rFonts w:eastAsiaTheme="minorHAnsi"/>
        </w:rPr>
        <w:t xml:space="preserve"> 2013, Thompson </w:t>
      </w:r>
      <w:r w:rsidR="005B70DE" w:rsidRPr="007A25A9">
        <w:rPr>
          <w:rFonts w:eastAsiaTheme="minorHAnsi"/>
        </w:rPr>
        <w:t>et al</w:t>
      </w:r>
      <w:r w:rsidR="005B70DE" w:rsidRPr="002C5FA8">
        <w:rPr>
          <w:rFonts w:eastAsiaTheme="minorHAnsi"/>
          <w:i/>
        </w:rPr>
        <w:t>.</w:t>
      </w:r>
      <w:r w:rsidR="005B70DE" w:rsidRPr="002C5FA8">
        <w:rPr>
          <w:rFonts w:eastAsiaTheme="minorHAnsi"/>
        </w:rPr>
        <w:t xml:space="preserve"> 1997); while beyond the scope of this paper, it is the focus of a future study.  </w:t>
      </w:r>
    </w:p>
    <w:p w:rsidR="00240CB6" w:rsidRPr="002C5FA8" w:rsidRDefault="00240CB6" w:rsidP="00E322DB">
      <w:pPr>
        <w:ind w:firstLine="360"/>
      </w:pPr>
      <w:r w:rsidRPr="002C5FA8">
        <w:t xml:space="preserve">Alternately, data points in the lower right </w:t>
      </w:r>
      <w:r w:rsidR="00303A33" w:rsidRPr="00303A33">
        <w:rPr>
          <w:highlight w:val="yellow"/>
          <w:rPrChange w:id="85" w:author="user" w:date="2017-07-31T16:40:00Z">
            <w:rPr/>
          </w:rPrChange>
        </w:rPr>
        <w:t>quadrant</w:t>
      </w:r>
      <w:r w:rsidRPr="002C5FA8">
        <w:t xml:space="preserve"> of response curve graphs suggest predator failure despite prey abundance above the mean.  Few such data were seen, but almost all such points in our study consisted of </w:t>
      </w:r>
      <w:proofErr w:type="spellStart"/>
      <w:r w:rsidRPr="002C5FA8">
        <w:t>neritic</w:t>
      </w:r>
      <w:proofErr w:type="spellEnd"/>
      <w:r w:rsidRPr="002C5FA8">
        <w:t xml:space="preserve"> seabird responses to mid-water schooling prey.  Such predators have limited foraging ranges from breeding colonies (</w:t>
      </w:r>
      <w:proofErr w:type="spellStart"/>
      <w:r w:rsidRPr="002C5FA8">
        <w:t>Ainley</w:t>
      </w:r>
      <w:proofErr w:type="spellEnd"/>
      <w:r w:rsidRPr="002C5FA8">
        <w:t xml:space="preserve"> </w:t>
      </w:r>
      <w:r w:rsidRPr="007A25A9">
        <w:t>et al</w:t>
      </w:r>
      <w:r w:rsidRPr="002C5FA8">
        <w:rPr>
          <w:i/>
        </w:rPr>
        <w:t>.</w:t>
      </w:r>
      <w:r w:rsidRPr="002C5FA8">
        <w:t xml:space="preserve"> 1993, </w:t>
      </w:r>
      <w:proofErr w:type="spellStart"/>
      <w:r w:rsidRPr="002C5FA8">
        <w:t>Kotzerka</w:t>
      </w:r>
      <w:proofErr w:type="spellEnd"/>
      <w:r w:rsidRPr="002C5FA8">
        <w:t xml:space="preserve"> </w:t>
      </w:r>
      <w:r w:rsidRPr="007A25A9">
        <w:t>et al</w:t>
      </w:r>
      <w:r w:rsidRPr="002C5FA8">
        <w:rPr>
          <w:i/>
        </w:rPr>
        <w:t>.</w:t>
      </w:r>
      <w:r w:rsidRPr="002C5FA8">
        <w:t xml:space="preserve"> 2011), ranges which </w:t>
      </w:r>
      <w:r w:rsidR="00831F27" w:rsidRPr="002C5FA8">
        <w:t>can be</w:t>
      </w:r>
      <w:r w:rsidRPr="002C5FA8">
        <w:t xml:space="preserve"> smaller than the scale at which </w:t>
      </w:r>
      <w:r w:rsidR="00831F27" w:rsidRPr="002C5FA8">
        <w:t xml:space="preserve">our indices represented </w:t>
      </w:r>
      <w:r w:rsidRPr="002C5FA8">
        <w:t xml:space="preserve">prey.  </w:t>
      </w:r>
      <w:r w:rsidR="006250F8" w:rsidRPr="002C5FA8">
        <w:t>It is likely that p</w:t>
      </w:r>
      <w:r w:rsidRPr="002C5FA8">
        <w:t xml:space="preserve">atchy fish schools </w:t>
      </w:r>
      <w:r w:rsidR="006250F8" w:rsidRPr="002C5FA8">
        <w:t>were dense</w:t>
      </w:r>
      <w:r w:rsidR="00101D5D" w:rsidRPr="002C5FA8">
        <w:t>r</w:t>
      </w:r>
      <w:r w:rsidRPr="002C5FA8">
        <w:t xml:space="preserve"> in areas outside the predator foraging range, contributing to the overall prey index</w:t>
      </w:r>
      <w:r w:rsidR="00101D5D" w:rsidRPr="002C5FA8">
        <w:t>,</w:t>
      </w:r>
      <w:r w:rsidRPr="002C5FA8">
        <w:t xml:space="preserve"> yet out of reach of these particular predators while breeding. </w:t>
      </w:r>
      <w:r w:rsidR="006250F8" w:rsidRPr="002C5FA8">
        <w:t xml:space="preserve"> </w:t>
      </w:r>
      <w:proofErr w:type="spellStart"/>
      <w:r w:rsidRPr="002C5FA8">
        <w:t>Santora</w:t>
      </w:r>
      <w:proofErr w:type="spellEnd"/>
      <w:r w:rsidRPr="002C5FA8">
        <w:t xml:space="preserve"> </w:t>
      </w:r>
      <w:r w:rsidRPr="007A25A9">
        <w:rPr>
          <w:rFonts w:eastAsiaTheme="minorHAnsi"/>
        </w:rPr>
        <w:t>et al</w:t>
      </w:r>
      <w:r w:rsidRPr="002C5FA8">
        <w:rPr>
          <w:rFonts w:eastAsiaTheme="minorHAnsi"/>
          <w:i/>
        </w:rPr>
        <w:t>.</w:t>
      </w:r>
      <w:r w:rsidRPr="002C5FA8">
        <w:rPr>
          <w:rFonts w:eastAsiaTheme="minorHAnsi"/>
        </w:rPr>
        <w:t xml:space="preserve"> </w:t>
      </w:r>
      <w:r w:rsidR="006250F8" w:rsidRPr="002C5FA8">
        <w:rPr>
          <w:rFonts w:eastAsiaTheme="minorHAnsi"/>
        </w:rPr>
        <w:t>(</w:t>
      </w:r>
      <w:r w:rsidRPr="002C5FA8">
        <w:rPr>
          <w:rFonts w:eastAsiaTheme="minorHAnsi"/>
        </w:rPr>
        <w:t>2014</w:t>
      </w:r>
      <w:r w:rsidRPr="002C5FA8">
        <w:t xml:space="preserve">) </w:t>
      </w:r>
      <w:r w:rsidR="00BC3B07">
        <w:t>depicted</w:t>
      </w:r>
      <w:r w:rsidRPr="002C5FA8">
        <w:t xml:space="preserve"> </w:t>
      </w:r>
      <w:r w:rsidR="00831F27" w:rsidRPr="002C5FA8">
        <w:t xml:space="preserve">finer-scale distribution of forage species in relation to </w:t>
      </w:r>
      <w:r w:rsidR="006250F8" w:rsidRPr="002C5FA8">
        <w:t xml:space="preserve">seabird colonies </w:t>
      </w:r>
      <w:r w:rsidRPr="002C5FA8">
        <w:t>in central C</w:t>
      </w:r>
      <w:r w:rsidR="00831F27" w:rsidRPr="002C5FA8">
        <w:t>alifornia.</w:t>
      </w:r>
    </w:p>
    <w:p w:rsidR="00476CC9" w:rsidRPr="002C5FA8" w:rsidRDefault="000157F4" w:rsidP="00E322DB">
      <w:pPr>
        <w:ind w:firstLine="360"/>
        <w:rPr>
          <w:color w:val="0070C0"/>
        </w:rPr>
      </w:pPr>
      <w:proofErr w:type="gramStart"/>
      <w:r w:rsidRPr="002C5FA8">
        <w:rPr>
          <w:rFonts w:eastAsiaTheme="minorHAnsi"/>
          <w:b/>
        </w:rPr>
        <w:t>Ecosystem-based management</w:t>
      </w:r>
      <w:r w:rsidRPr="002C5FA8">
        <w:rPr>
          <w:rFonts w:eastAsiaTheme="minorHAnsi"/>
        </w:rPr>
        <w:t>.</w:t>
      </w:r>
      <w:proofErr w:type="gramEnd"/>
      <w:r w:rsidRPr="002C5FA8">
        <w:rPr>
          <w:rFonts w:eastAsiaTheme="minorHAnsi"/>
        </w:rPr>
        <w:t xml:space="preserve"> </w:t>
      </w:r>
      <w:r w:rsidR="00D113CC" w:rsidRPr="002C5FA8">
        <w:rPr>
          <w:rFonts w:eastAsiaTheme="minorHAnsi"/>
        </w:rPr>
        <w:t>M</w:t>
      </w:r>
      <w:r w:rsidR="00CB59D2" w:rsidRPr="002C5FA8">
        <w:rPr>
          <w:rFonts w:eastAsiaTheme="minorHAnsi"/>
        </w:rPr>
        <w:t xml:space="preserve">arine predator thresholds for forage species </w:t>
      </w:r>
      <w:r w:rsidR="00D113CC" w:rsidRPr="002C5FA8">
        <w:rPr>
          <w:rFonts w:eastAsiaTheme="minorHAnsi"/>
        </w:rPr>
        <w:t>are an important component of ecosystem-based management</w:t>
      </w:r>
      <w:r w:rsidR="00CB59D2" w:rsidRPr="002C5FA8">
        <w:rPr>
          <w:rFonts w:eastAsiaTheme="minorHAnsi"/>
        </w:rPr>
        <w:t>.</w:t>
      </w:r>
      <w:r w:rsidR="00B62213">
        <w:rPr>
          <w:rFonts w:eastAsiaTheme="minorHAnsi"/>
        </w:rPr>
        <w:t xml:space="preserve"> </w:t>
      </w:r>
      <w:r w:rsidR="00CB59D2" w:rsidRPr="002C5FA8">
        <w:rPr>
          <w:rFonts w:eastAsiaTheme="minorHAnsi"/>
        </w:rPr>
        <w:t xml:space="preserve"> </w:t>
      </w:r>
      <w:r w:rsidR="00101D5D" w:rsidRPr="002C5FA8">
        <w:rPr>
          <w:rFonts w:eastAsiaTheme="minorHAnsi"/>
        </w:rPr>
        <w:t>S</w:t>
      </w:r>
      <w:r w:rsidR="00CB59D2" w:rsidRPr="002C5FA8">
        <w:rPr>
          <w:rFonts w:eastAsiaTheme="minorHAnsi"/>
        </w:rPr>
        <w:t xml:space="preserve">tudy periods may not span all portions of </w:t>
      </w:r>
      <w:r w:rsidR="00D113CC" w:rsidRPr="002C5FA8">
        <w:rPr>
          <w:rFonts w:eastAsiaTheme="minorHAnsi"/>
        </w:rPr>
        <w:t>forage</w:t>
      </w:r>
      <w:r w:rsidR="00CB59D2" w:rsidRPr="002C5FA8">
        <w:rPr>
          <w:rFonts w:eastAsiaTheme="minorHAnsi"/>
        </w:rPr>
        <w:t xml:space="preserve"> fish population cycles, and thus </w:t>
      </w:r>
      <w:r w:rsidR="00D113CC" w:rsidRPr="002C5FA8">
        <w:rPr>
          <w:rFonts w:eastAsiaTheme="minorHAnsi"/>
        </w:rPr>
        <w:t xml:space="preserve">some </w:t>
      </w:r>
      <w:r w:rsidR="00E1351A" w:rsidRPr="002C5FA8">
        <w:rPr>
          <w:rFonts w:eastAsiaTheme="minorHAnsi"/>
        </w:rPr>
        <w:t xml:space="preserve">studies </w:t>
      </w:r>
      <w:r w:rsidR="00D113CC" w:rsidRPr="002C5FA8">
        <w:rPr>
          <w:rFonts w:eastAsiaTheme="minorHAnsi"/>
        </w:rPr>
        <w:t xml:space="preserve">may </w:t>
      </w:r>
      <w:r w:rsidR="00E1351A" w:rsidRPr="002C5FA8">
        <w:rPr>
          <w:rFonts w:eastAsiaTheme="minorHAnsi"/>
        </w:rPr>
        <w:t>report</w:t>
      </w:r>
      <w:r w:rsidR="00D113CC" w:rsidRPr="002C5FA8">
        <w:rPr>
          <w:rFonts w:eastAsiaTheme="minorHAnsi"/>
        </w:rPr>
        <w:t xml:space="preserve"> lower</w:t>
      </w:r>
      <w:r w:rsidR="00CB59D2" w:rsidRPr="002C5FA8">
        <w:rPr>
          <w:rFonts w:eastAsiaTheme="minorHAnsi"/>
        </w:rPr>
        <w:t xml:space="preserve"> </w:t>
      </w:r>
      <w:r w:rsidR="00D113CC" w:rsidRPr="002C5FA8">
        <w:rPr>
          <w:rFonts w:eastAsiaTheme="minorHAnsi"/>
        </w:rPr>
        <w:t xml:space="preserve">maximum prey abundance measurements. </w:t>
      </w:r>
      <w:r w:rsidR="00441B25" w:rsidRPr="002C5FA8">
        <w:rPr>
          <w:rFonts w:eastAsiaTheme="minorHAnsi"/>
        </w:rPr>
        <w:t xml:space="preserve"> </w:t>
      </w:r>
      <w:proofErr w:type="spellStart"/>
      <w:r w:rsidR="00D113CC" w:rsidRPr="002C5FA8">
        <w:rPr>
          <w:rFonts w:eastAsiaTheme="minorHAnsi"/>
        </w:rPr>
        <w:t>Cury</w:t>
      </w:r>
      <w:proofErr w:type="spellEnd"/>
      <w:r w:rsidR="00D113CC" w:rsidRPr="002C5FA8">
        <w:rPr>
          <w:rFonts w:eastAsiaTheme="minorHAnsi"/>
        </w:rPr>
        <w:t xml:space="preserve"> </w:t>
      </w:r>
      <w:r w:rsidR="00D113CC" w:rsidRPr="007A25A9">
        <w:rPr>
          <w:rFonts w:eastAsiaTheme="minorHAnsi"/>
        </w:rPr>
        <w:t>et al</w:t>
      </w:r>
      <w:r w:rsidR="00D113CC" w:rsidRPr="002C5FA8">
        <w:rPr>
          <w:rFonts w:eastAsiaTheme="minorHAnsi"/>
        </w:rPr>
        <w:t xml:space="preserve">. (2011) found that maximum forage abundance levels could generally be established with as few as 11 years of data, but </w:t>
      </w:r>
      <w:r w:rsidR="00A06E29" w:rsidRPr="002C5FA8">
        <w:rPr>
          <w:rFonts w:eastAsiaTheme="minorHAnsi"/>
        </w:rPr>
        <w:t xml:space="preserve">population </w:t>
      </w:r>
      <w:r w:rsidR="00D113CC" w:rsidRPr="002C5FA8">
        <w:rPr>
          <w:rFonts w:eastAsiaTheme="minorHAnsi"/>
        </w:rPr>
        <w:t>cycles of small pelagic species such as anchovy and sardine in the CCE a</w:t>
      </w:r>
      <w:r w:rsidR="00101D5D" w:rsidRPr="002C5FA8">
        <w:rPr>
          <w:rFonts w:eastAsiaTheme="minorHAnsi"/>
        </w:rPr>
        <w:t>re much longer</w:t>
      </w:r>
      <w:r w:rsidR="00D113CC" w:rsidRPr="002C5FA8">
        <w:rPr>
          <w:rFonts w:eastAsiaTheme="minorHAnsi"/>
        </w:rPr>
        <w:t xml:space="preserve"> (Baumgartner </w:t>
      </w:r>
      <w:r w:rsidR="00D113CC" w:rsidRPr="007A25A9">
        <w:rPr>
          <w:rFonts w:eastAsiaTheme="minorHAnsi"/>
        </w:rPr>
        <w:t>et al</w:t>
      </w:r>
      <w:r w:rsidR="00D113CC" w:rsidRPr="002C5FA8">
        <w:rPr>
          <w:rFonts w:eastAsiaTheme="minorHAnsi"/>
        </w:rPr>
        <w:t>. 1992</w:t>
      </w:r>
      <w:r w:rsidR="007B0952" w:rsidRPr="002C5FA8">
        <w:rPr>
          <w:rFonts w:eastAsiaTheme="minorHAnsi"/>
        </w:rPr>
        <w:t xml:space="preserve">, </w:t>
      </w:r>
      <w:proofErr w:type="spellStart"/>
      <w:r w:rsidR="007B0952" w:rsidRPr="002C5FA8">
        <w:rPr>
          <w:rFonts w:eastAsiaTheme="minorHAnsi"/>
        </w:rPr>
        <w:t>MacCall</w:t>
      </w:r>
      <w:proofErr w:type="spellEnd"/>
      <w:r w:rsidR="007B0952" w:rsidRPr="002C5FA8">
        <w:rPr>
          <w:rFonts w:eastAsiaTheme="minorHAnsi"/>
        </w:rPr>
        <w:t xml:space="preserve"> et al. 2016</w:t>
      </w:r>
      <w:r w:rsidR="00AF21C9" w:rsidRPr="002C5FA8">
        <w:rPr>
          <w:rFonts w:eastAsiaTheme="minorHAnsi"/>
        </w:rPr>
        <w:t>).</w:t>
      </w:r>
      <w:r w:rsidR="00441B25" w:rsidRPr="002C5FA8">
        <w:rPr>
          <w:rFonts w:eastAsiaTheme="minorHAnsi"/>
        </w:rPr>
        <w:t xml:space="preserve"> </w:t>
      </w:r>
      <w:r w:rsidR="00B62213">
        <w:rPr>
          <w:rFonts w:eastAsiaTheme="minorHAnsi"/>
        </w:rPr>
        <w:t xml:space="preserve"> </w:t>
      </w:r>
      <w:r w:rsidR="00476CC9" w:rsidRPr="002C5FA8">
        <w:rPr>
          <w:rFonts w:eastAsiaTheme="minorHAnsi"/>
        </w:rPr>
        <w:t>The predator-prey threshold</w:t>
      </w:r>
      <w:r w:rsidR="00D113CC" w:rsidRPr="002C5FA8">
        <w:rPr>
          <w:rFonts w:eastAsiaTheme="minorHAnsi"/>
        </w:rPr>
        <w:t>, however,</w:t>
      </w:r>
      <w:r w:rsidR="00476CC9" w:rsidRPr="002C5FA8">
        <w:rPr>
          <w:rFonts w:eastAsiaTheme="minorHAnsi"/>
        </w:rPr>
        <w:t xml:space="preserve"> can </w:t>
      </w:r>
      <w:r w:rsidR="00D113CC" w:rsidRPr="002C5FA8">
        <w:rPr>
          <w:rFonts w:eastAsiaTheme="minorHAnsi"/>
        </w:rPr>
        <w:t xml:space="preserve">generally </w:t>
      </w:r>
      <w:r w:rsidR="00476CC9" w:rsidRPr="002C5FA8">
        <w:rPr>
          <w:rFonts w:eastAsiaTheme="minorHAnsi"/>
        </w:rPr>
        <w:t>be determined with 13 years of data</w:t>
      </w:r>
      <w:r w:rsidR="00D113CC" w:rsidRPr="002C5FA8">
        <w:rPr>
          <w:rFonts w:eastAsiaTheme="minorHAnsi"/>
        </w:rPr>
        <w:t xml:space="preserve"> (</w:t>
      </w:r>
      <w:proofErr w:type="spellStart"/>
      <w:r w:rsidR="00D113CC" w:rsidRPr="002C5FA8">
        <w:rPr>
          <w:rFonts w:eastAsiaTheme="minorHAnsi"/>
        </w:rPr>
        <w:t>Cury</w:t>
      </w:r>
      <w:proofErr w:type="spellEnd"/>
      <w:r w:rsidR="00D113CC" w:rsidRPr="002C5FA8">
        <w:rPr>
          <w:rFonts w:eastAsiaTheme="minorHAnsi"/>
        </w:rPr>
        <w:t xml:space="preserve"> </w:t>
      </w:r>
      <w:r w:rsidR="00D113CC" w:rsidRPr="007A25A9">
        <w:rPr>
          <w:rFonts w:eastAsiaTheme="minorHAnsi"/>
        </w:rPr>
        <w:t>et al</w:t>
      </w:r>
      <w:r w:rsidR="00D113CC" w:rsidRPr="002C5FA8">
        <w:rPr>
          <w:rFonts w:eastAsiaTheme="minorHAnsi"/>
        </w:rPr>
        <w:t>. 2011), wh</w:t>
      </w:r>
      <w:r w:rsidR="00AF21C9" w:rsidRPr="002C5FA8">
        <w:rPr>
          <w:rFonts w:eastAsiaTheme="minorHAnsi"/>
        </w:rPr>
        <w:t>ich was supported in our study.</w:t>
      </w:r>
      <w:r w:rsidR="00F877DB" w:rsidRPr="002C5FA8">
        <w:rPr>
          <w:rFonts w:eastAsiaTheme="minorHAnsi"/>
        </w:rPr>
        <w:t xml:space="preserve"> </w:t>
      </w:r>
      <w:r w:rsidR="00B62213">
        <w:rPr>
          <w:rFonts w:eastAsiaTheme="minorHAnsi"/>
        </w:rPr>
        <w:t xml:space="preserve"> </w:t>
      </w:r>
      <w:r w:rsidR="00A06E29" w:rsidRPr="002C5FA8">
        <w:rPr>
          <w:rFonts w:eastAsiaTheme="minorHAnsi"/>
        </w:rPr>
        <w:t xml:space="preserve">We found </w:t>
      </w:r>
      <w:r w:rsidR="00AF21C9" w:rsidRPr="002C5FA8">
        <w:rPr>
          <w:rFonts w:eastAsiaTheme="minorHAnsi"/>
        </w:rPr>
        <w:t xml:space="preserve">that </w:t>
      </w:r>
      <w:r w:rsidR="00476CC9" w:rsidRPr="002C5FA8">
        <w:rPr>
          <w:rFonts w:eastAsiaTheme="minorHAnsi"/>
        </w:rPr>
        <w:t>predator-prey thresholds using datasets</w:t>
      </w:r>
      <w:r w:rsidR="00A06E29" w:rsidRPr="002C5FA8">
        <w:rPr>
          <w:rFonts w:eastAsiaTheme="minorHAnsi"/>
        </w:rPr>
        <w:t xml:space="preserve"> </w:t>
      </w:r>
      <w:r w:rsidR="00476CC9" w:rsidRPr="002C5FA8">
        <w:rPr>
          <w:rFonts w:eastAsiaTheme="minorHAnsi"/>
        </w:rPr>
        <w:t>as small as n = 15 yielded thresholds similar to those with more data (T</w:t>
      </w:r>
      <w:r w:rsidR="00A06E29" w:rsidRPr="002C5FA8">
        <w:rPr>
          <w:rFonts w:eastAsiaTheme="minorHAnsi"/>
        </w:rPr>
        <w:t xml:space="preserve">able 1). </w:t>
      </w:r>
      <w:r w:rsidR="00F877DB" w:rsidRPr="002C5FA8">
        <w:rPr>
          <w:rFonts w:eastAsiaTheme="minorHAnsi"/>
        </w:rPr>
        <w:t xml:space="preserve"> </w:t>
      </w:r>
      <w:r w:rsidR="00F22470" w:rsidRPr="002C5FA8">
        <w:rPr>
          <w:rFonts w:eastAsiaTheme="minorHAnsi"/>
        </w:rPr>
        <w:t xml:space="preserve">In some cases we </w:t>
      </w:r>
      <w:r w:rsidR="00476CC9" w:rsidRPr="002C5FA8">
        <w:rPr>
          <w:rFonts w:eastAsiaTheme="minorHAnsi"/>
        </w:rPr>
        <w:t xml:space="preserve">utilized only relatively recent data; e.g., sardine data only over the most recent positive cycle </w:t>
      </w:r>
      <w:r w:rsidR="0028139E" w:rsidRPr="002C5FA8">
        <w:rPr>
          <w:rFonts w:eastAsiaTheme="minorHAnsi"/>
        </w:rPr>
        <w:t xml:space="preserve">of this species </w:t>
      </w:r>
      <w:r w:rsidR="00476CC9" w:rsidRPr="002C5FA8">
        <w:rPr>
          <w:rFonts w:eastAsiaTheme="minorHAnsi"/>
        </w:rPr>
        <w:t>in the CCE (~1992-2011), and th</w:t>
      </w:r>
      <w:r w:rsidR="00A06E29" w:rsidRPr="002C5FA8">
        <w:rPr>
          <w:rFonts w:eastAsiaTheme="minorHAnsi"/>
        </w:rPr>
        <w:t>resholds</w:t>
      </w:r>
      <w:r w:rsidR="00476CC9" w:rsidRPr="002C5FA8">
        <w:rPr>
          <w:rFonts w:eastAsiaTheme="minorHAnsi"/>
        </w:rPr>
        <w:t xml:space="preserve"> were also similar to results </w:t>
      </w:r>
      <w:r w:rsidR="0028139E" w:rsidRPr="002C5FA8">
        <w:rPr>
          <w:rFonts w:eastAsiaTheme="minorHAnsi"/>
        </w:rPr>
        <w:t xml:space="preserve">for other species </w:t>
      </w:r>
      <w:r w:rsidR="00476CC9" w:rsidRPr="002C5FA8">
        <w:rPr>
          <w:rFonts w:eastAsiaTheme="minorHAnsi"/>
        </w:rPr>
        <w:t xml:space="preserve">utilizing longer time-series. </w:t>
      </w:r>
    </w:p>
    <w:p w:rsidR="00B670A4" w:rsidRPr="002C5FA8" w:rsidRDefault="00B670A4" w:rsidP="00E322DB">
      <w:pPr>
        <w:ind w:firstLine="360"/>
      </w:pPr>
      <w:r w:rsidRPr="002C5FA8">
        <w:t xml:space="preserve">Ecosystem models </w:t>
      </w:r>
      <w:r w:rsidR="00C278CC" w:rsidRPr="002C5FA8">
        <w:t xml:space="preserve">to test ideas about climate or fisheries impacts are </w:t>
      </w:r>
      <w:r w:rsidRPr="002C5FA8">
        <w:t xml:space="preserve">often </w:t>
      </w:r>
      <w:r w:rsidR="00C278CC" w:rsidRPr="002C5FA8">
        <w:t>based on assumed predator-prey relationships and functional forms</w:t>
      </w:r>
      <w:r w:rsidRPr="002C5FA8">
        <w:t xml:space="preserve">, </w:t>
      </w:r>
      <w:r w:rsidR="00C278CC" w:rsidRPr="002C5FA8">
        <w:t xml:space="preserve">and </w:t>
      </w:r>
      <w:r w:rsidRPr="002C5FA8">
        <w:t xml:space="preserve">rely on changes in predator biomass to determine degree of importance (Smith </w:t>
      </w:r>
      <w:r w:rsidR="00F06918" w:rsidRPr="007A25A9">
        <w:t>et al</w:t>
      </w:r>
      <w:r w:rsidR="00F06918" w:rsidRPr="002C5FA8">
        <w:rPr>
          <w:i/>
        </w:rPr>
        <w:t>.</w:t>
      </w:r>
      <w:r w:rsidRPr="002C5FA8">
        <w:t xml:space="preserve"> 2011, </w:t>
      </w:r>
      <w:r w:rsidR="00F7566B" w:rsidRPr="002C5FA8">
        <w:t xml:space="preserve">Fulton </w:t>
      </w:r>
      <w:r w:rsidR="00F7566B" w:rsidRPr="007A25A9">
        <w:t>et al</w:t>
      </w:r>
      <w:r w:rsidR="00F7566B" w:rsidRPr="002C5FA8">
        <w:t>. 2003</w:t>
      </w:r>
      <w:r w:rsidRPr="002C5FA8">
        <w:t>).</w:t>
      </w:r>
      <w:r w:rsidR="006E6B90" w:rsidRPr="002C5FA8">
        <w:t xml:space="preserve"> </w:t>
      </w:r>
      <w:r w:rsidR="00B62213">
        <w:t xml:space="preserve"> </w:t>
      </w:r>
      <w:r w:rsidRPr="002C5FA8">
        <w:t>This is problematic in several respects.</w:t>
      </w:r>
      <w:r w:rsidR="00B62213">
        <w:t xml:space="preserve"> </w:t>
      </w:r>
      <w:r w:rsidR="006E6B90" w:rsidRPr="002C5FA8">
        <w:t xml:space="preserve"> </w:t>
      </w:r>
      <w:r w:rsidRPr="002C5FA8">
        <w:t xml:space="preserve">Predator population size in year </w:t>
      </w:r>
      <w:r w:rsidRPr="002C5FA8">
        <w:rPr>
          <w:i/>
        </w:rPr>
        <w:t>X</w:t>
      </w:r>
      <w:r w:rsidRPr="002C5FA8">
        <w:t xml:space="preserve"> is dependent on juvenile recruitment and adult survival.</w:t>
      </w:r>
      <w:r w:rsidR="00B62213">
        <w:t xml:space="preserve"> </w:t>
      </w:r>
      <w:r w:rsidR="006E6B90" w:rsidRPr="002C5FA8">
        <w:t xml:space="preserve"> </w:t>
      </w:r>
      <w:r w:rsidRPr="002C5FA8">
        <w:t xml:space="preserve">Neither of these parameters is highly sensitive to prey abundance in year </w:t>
      </w:r>
      <w:r w:rsidRPr="002C5FA8">
        <w:rPr>
          <w:i/>
        </w:rPr>
        <w:t>X</w:t>
      </w:r>
      <w:r w:rsidRPr="002C5FA8">
        <w:t>.</w:t>
      </w:r>
      <w:r w:rsidR="006E6B90" w:rsidRPr="002C5FA8">
        <w:t xml:space="preserve"> </w:t>
      </w:r>
      <w:r w:rsidRPr="002C5FA8">
        <w:t>Recruitment is often delayed by 3-7 years after birth in the predators we studied (</w:t>
      </w:r>
      <w:proofErr w:type="spellStart"/>
      <w:r w:rsidR="00484C02" w:rsidRPr="002C5FA8">
        <w:t>Ainley</w:t>
      </w:r>
      <w:proofErr w:type="spellEnd"/>
      <w:r w:rsidR="00484C02" w:rsidRPr="002C5FA8">
        <w:t xml:space="preserve"> </w:t>
      </w:r>
      <w:r w:rsidR="00484C02" w:rsidRPr="007A25A9">
        <w:t>et al</w:t>
      </w:r>
      <w:r w:rsidR="00484C02" w:rsidRPr="002C5FA8">
        <w:rPr>
          <w:i/>
        </w:rPr>
        <w:t>.</w:t>
      </w:r>
      <w:r w:rsidR="00484C02" w:rsidRPr="002C5FA8">
        <w:t xml:space="preserve"> </w:t>
      </w:r>
      <w:r w:rsidR="00C54D79" w:rsidRPr="002C5FA8">
        <w:t>1990</w:t>
      </w:r>
      <w:r w:rsidR="00484C02" w:rsidRPr="002C5FA8">
        <w:t xml:space="preserve">, </w:t>
      </w:r>
      <w:proofErr w:type="spellStart"/>
      <w:r w:rsidR="00C54D79" w:rsidRPr="002C5FA8">
        <w:t>Riedman</w:t>
      </w:r>
      <w:proofErr w:type="spellEnd"/>
      <w:r w:rsidR="00C54D79" w:rsidRPr="002C5FA8">
        <w:t xml:space="preserve"> 1990)</w:t>
      </w:r>
      <w:r w:rsidR="00AF0783" w:rsidRPr="002C5FA8">
        <w:t>.</w:t>
      </w:r>
      <w:r w:rsidR="006E6B90" w:rsidRPr="002C5FA8">
        <w:t xml:space="preserve"> </w:t>
      </w:r>
      <w:r w:rsidR="00B62213">
        <w:t xml:space="preserve"> </w:t>
      </w:r>
      <w:r w:rsidRPr="002C5FA8">
        <w:t xml:space="preserve">Adult survival </w:t>
      </w:r>
      <w:r w:rsidR="00F877DB" w:rsidRPr="002C5FA8">
        <w:t xml:space="preserve">of </w:t>
      </w:r>
      <w:r w:rsidRPr="002C5FA8">
        <w:t xml:space="preserve">upper </w:t>
      </w:r>
      <w:proofErr w:type="spellStart"/>
      <w:r w:rsidRPr="002C5FA8">
        <w:t>trophic</w:t>
      </w:r>
      <w:proofErr w:type="spellEnd"/>
      <w:r w:rsidRPr="002C5FA8">
        <w:t xml:space="preserve"> predators is generally very high due to demographic trade-offs of productivity in favor of parental survival (</w:t>
      </w:r>
      <w:r w:rsidR="00E01E28" w:rsidRPr="002C5FA8">
        <w:t>Stearns 1992</w:t>
      </w:r>
      <w:r w:rsidRPr="002C5FA8">
        <w:t>).</w:t>
      </w:r>
      <w:r w:rsidR="006E6B90" w:rsidRPr="002C5FA8">
        <w:t xml:space="preserve"> </w:t>
      </w:r>
      <w:r w:rsidR="00B62213">
        <w:t xml:space="preserve"> </w:t>
      </w:r>
      <w:r w:rsidRPr="002C5FA8">
        <w:t xml:space="preserve">Predator productivity, however, is highly dependent on concurrent prey abundance, and thus will generally be negatively affected by decreases in prey abundance prior to </w:t>
      </w:r>
      <w:r w:rsidR="00F877DB" w:rsidRPr="002C5FA8">
        <w:t xml:space="preserve">detrimental </w:t>
      </w:r>
      <w:r w:rsidRPr="002C5FA8">
        <w:t>effects on adult survival (Cairns 1987).</w:t>
      </w:r>
      <w:r w:rsidR="006E6B90" w:rsidRPr="002C5FA8">
        <w:t xml:space="preserve"> </w:t>
      </w:r>
      <w:r w:rsidR="00B62213">
        <w:t xml:space="preserve"> </w:t>
      </w:r>
      <w:r w:rsidRPr="002C5FA8">
        <w:t>Therefore</w:t>
      </w:r>
      <w:r w:rsidR="00F877DB" w:rsidRPr="002C5FA8">
        <w:t>,</w:t>
      </w:r>
      <w:r w:rsidRPr="002C5FA8">
        <w:t xml:space="preserve"> the prey threshold of predator productivity</w:t>
      </w:r>
      <w:r w:rsidR="00F877DB" w:rsidRPr="002C5FA8">
        <w:t xml:space="preserve">, rather than </w:t>
      </w:r>
      <w:r w:rsidR="00F877DB" w:rsidRPr="002C5FA8">
        <w:lastRenderedPageBreak/>
        <w:t>change in predator biomass,</w:t>
      </w:r>
      <w:r w:rsidRPr="002C5FA8">
        <w:t xml:space="preserve"> is a more responsive measure of prey needed in the environment to maintain</w:t>
      </w:r>
      <w:r w:rsidR="00AF0783" w:rsidRPr="002C5FA8">
        <w:t xml:space="preserve"> healthy predator populations.</w:t>
      </w:r>
      <w:r w:rsidR="00B62213">
        <w:t xml:space="preserve"> </w:t>
      </w:r>
      <w:r w:rsidR="006E6B90" w:rsidRPr="002C5FA8">
        <w:t xml:space="preserve"> </w:t>
      </w:r>
      <w:r w:rsidRPr="002C5FA8">
        <w:t xml:space="preserve">Ecosystem models have </w:t>
      </w:r>
      <w:r w:rsidR="00F877DB" w:rsidRPr="002C5FA8">
        <w:t xml:space="preserve">other </w:t>
      </w:r>
      <w:r w:rsidRPr="002C5FA8">
        <w:t>advantages,</w:t>
      </w:r>
      <w:r w:rsidR="00F877DB" w:rsidRPr="002C5FA8">
        <w:t xml:space="preserve"> however,</w:t>
      </w:r>
      <w:r w:rsidRPr="002C5FA8">
        <w:t xml:space="preserve"> such as </w:t>
      </w:r>
      <w:r w:rsidR="00F877DB" w:rsidRPr="002C5FA8">
        <w:t xml:space="preserve">simultaneously </w:t>
      </w:r>
      <w:r w:rsidRPr="002C5FA8">
        <w:t xml:space="preserve">modeling multiple </w:t>
      </w:r>
      <w:proofErr w:type="spellStart"/>
      <w:r w:rsidRPr="002C5FA8">
        <w:t>trophic</w:t>
      </w:r>
      <w:proofErr w:type="spellEnd"/>
      <w:r w:rsidRPr="002C5FA8">
        <w:t xml:space="preserve"> levels and species</w:t>
      </w:r>
      <w:r w:rsidR="00BC3B07">
        <w:t xml:space="preserve"> and introducing fisheries removals</w:t>
      </w:r>
      <w:r w:rsidR="00AF0783" w:rsidRPr="002C5FA8">
        <w:t>.</w:t>
      </w:r>
      <w:r w:rsidR="006E6B90" w:rsidRPr="002C5FA8">
        <w:t xml:space="preserve"> </w:t>
      </w:r>
      <w:r w:rsidR="00B62213">
        <w:t xml:space="preserve"> </w:t>
      </w:r>
      <w:r w:rsidR="00AF0783" w:rsidRPr="002C5FA8">
        <w:t>U</w:t>
      </w:r>
      <w:r w:rsidRPr="002C5FA8">
        <w:t xml:space="preserve">tilizing multiple model approaches in concert will add to our understanding of ecosystem functioning and tipping points. </w:t>
      </w:r>
    </w:p>
    <w:p w:rsidR="00AF0783" w:rsidRPr="002C5FA8" w:rsidRDefault="0047296C" w:rsidP="00E322DB">
      <w:pPr>
        <w:autoSpaceDE w:val="0"/>
        <w:autoSpaceDN w:val="0"/>
        <w:adjustRightInd w:val="0"/>
        <w:ind w:firstLine="360"/>
        <w:rPr>
          <w:rFonts w:eastAsiaTheme="minorHAnsi"/>
        </w:rPr>
      </w:pPr>
      <w:r w:rsidRPr="002C5FA8">
        <w:rPr>
          <w:rFonts w:eastAsiaTheme="minorHAnsi"/>
        </w:rPr>
        <w:t xml:space="preserve">While variability in predator productivity is normal, chronic food scarcity, as potentially defined by prey abundance below the thresholds described here, will compromise predator production and </w:t>
      </w:r>
      <w:r w:rsidR="00C44EFE" w:rsidRPr="002C5FA8">
        <w:rPr>
          <w:rFonts w:eastAsiaTheme="minorHAnsi"/>
        </w:rPr>
        <w:t>l</w:t>
      </w:r>
      <w:r w:rsidRPr="002C5FA8">
        <w:rPr>
          <w:rFonts w:eastAsiaTheme="minorHAnsi"/>
        </w:rPr>
        <w:t xml:space="preserve">ikely affect population trajectories. </w:t>
      </w:r>
      <w:r w:rsidR="00F877DB" w:rsidRPr="002C5FA8">
        <w:rPr>
          <w:rFonts w:eastAsiaTheme="minorHAnsi"/>
        </w:rPr>
        <w:t xml:space="preserve"> </w:t>
      </w:r>
      <w:r w:rsidR="00EF6900" w:rsidRPr="002C5FA8">
        <w:rPr>
          <w:rFonts w:eastAsiaTheme="minorHAnsi"/>
        </w:rPr>
        <w:t xml:space="preserve">Climate change </w:t>
      </w:r>
      <w:r w:rsidR="00F877DB" w:rsidRPr="002C5FA8">
        <w:rPr>
          <w:rFonts w:eastAsiaTheme="minorHAnsi"/>
        </w:rPr>
        <w:t xml:space="preserve">may </w:t>
      </w:r>
      <w:proofErr w:type="gramStart"/>
      <w:r w:rsidR="00F877DB" w:rsidRPr="002C5FA8">
        <w:rPr>
          <w:rFonts w:eastAsiaTheme="minorHAnsi"/>
        </w:rPr>
        <w:t>accelerate,</w:t>
      </w:r>
      <w:proofErr w:type="gramEnd"/>
      <w:r w:rsidR="00EF6900" w:rsidRPr="002C5FA8">
        <w:rPr>
          <w:rFonts w:eastAsiaTheme="minorHAnsi"/>
        </w:rPr>
        <w:t xml:space="preserve"> </w:t>
      </w:r>
      <w:r w:rsidR="00160128" w:rsidRPr="002C5FA8">
        <w:rPr>
          <w:rFonts w:eastAsiaTheme="minorHAnsi"/>
        </w:rPr>
        <w:t xml:space="preserve">therefore, </w:t>
      </w:r>
      <w:r w:rsidR="00A04386" w:rsidRPr="002C5FA8">
        <w:rPr>
          <w:rFonts w:eastAsiaTheme="minorHAnsi"/>
        </w:rPr>
        <w:t xml:space="preserve">predator </w:t>
      </w:r>
      <w:r w:rsidR="00EF6900" w:rsidRPr="002C5FA8">
        <w:rPr>
          <w:rFonts w:eastAsiaTheme="minorHAnsi"/>
        </w:rPr>
        <w:t>resilience</w:t>
      </w:r>
      <w:r w:rsidR="00A04386" w:rsidRPr="002C5FA8">
        <w:rPr>
          <w:rFonts w:eastAsiaTheme="minorHAnsi"/>
        </w:rPr>
        <w:t xml:space="preserve"> even above the normal range of ecosystem variability</w:t>
      </w:r>
      <w:r w:rsidR="00EF6900" w:rsidRPr="002C5FA8">
        <w:rPr>
          <w:rFonts w:eastAsiaTheme="minorHAnsi"/>
        </w:rPr>
        <w:t xml:space="preserve"> </w:t>
      </w:r>
      <w:r w:rsidR="00160128" w:rsidRPr="002C5FA8">
        <w:rPr>
          <w:rFonts w:eastAsiaTheme="minorHAnsi"/>
        </w:rPr>
        <w:t xml:space="preserve">is </w:t>
      </w:r>
      <w:r w:rsidR="00A04386" w:rsidRPr="002C5FA8">
        <w:rPr>
          <w:rFonts w:eastAsiaTheme="minorHAnsi"/>
        </w:rPr>
        <w:t>important</w:t>
      </w:r>
      <w:r w:rsidR="00EF6900" w:rsidRPr="002C5FA8">
        <w:rPr>
          <w:rFonts w:eastAsiaTheme="minorHAnsi"/>
        </w:rPr>
        <w:t xml:space="preserve">. </w:t>
      </w:r>
      <w:r w:rsidR="00F877DB" w:rsidRPr="002C5FA8">
        <w:rPr>
          <w:rFonts w:eastAsiaTheme="minorHAnsi"/>
        </w:rPr>
        <w:t xml:space="preserve"> </w:t>
      </w:r>
      <w:r w:rsidR="00EF6900" w:rsidRPr="002C5FA8">
        <w:rPr>
          <w:rFonts w:eastAsiaTheme="minorHAnsi"/>
        </w:rPr>
        <w:t xml:space="preserve">Fishing may </w:t>
      </w:r>
      <w:r w:rsidR="00A04386" w:rsidRPr="002C5FA8">
        <w:rPr>
          <w:rFonts w:eastAsiaTheme="minorHAnsi"/>
        </w:rPr>
        <w:t>add to climate-induced variability</w:t>
      </w:r>
      <w:r w:rsidR="00136A3A" w:rsidRPr="002C5FA8">
        <w:rPr>
          <w:rFonts w:eastAsiaTheme="minorHAnsi"/>
        </w:rPr>
        <w:t xml:space="preserve"> in forage populations</w:t>
      </w:r>
      <w:r w:rsidR="00A04386" w:rsidRPr="002C5FA8">
        <w:rPr>
          <w:rFonts w:eastAsiaTheme="minorHAnsi"/>
        </w:rPr>
        <w:t xml:space="preserve"> (Anderson </w:t>
      </w:r>
      <w:r w:rsidR="00F06918" w:rsidRPr="007A25A9">
        <w:rPr>
          <w:rFonts w:eastAsiaTheme="minorHAnsi"/>
        </w:rPr>
        <w:t>et al</w:t>
      </w:r>
      <w:r w:rsidR="00F06918" w:rsidRPr="002C5FA8">
        <w:rPr>
          <w:rFonts w:eastAsiaTheme="minorHAnsi"/>
          <w:i/>
        </w:rPr>
        <w:t>.</w:t>
      </w:r>
      <w:r w:rsidR="00A04386" w:rsidRPr="002C5FA8">
        <w:rPr>
          <w:rFonts w:eastAsiaTheme="minorHAnsi"/>
        </w:rPr>
        <w:t xml:space="preserve"> 2008), </w:t>
      </w:r>
      <w:r w:rsidR="00101D5D" w:rsidRPr="002C5FA8">
        <w:rPr>
          <w:rFonts w:eastAsiaTheme="minorHAnsi"/>
        </w:rPr>
        <w:t xml:space="preserve">both </w:t>
      </w:r>
      <w:r w:rsidR="00A04386" w:rsidRPr="002C5FA8">
        <w:rPr>
          <w:rFonts w:eastAsiaTheme="minorHAnsi"/>
        </w:rPr>
        <w:t xml:space="preserve">indirectly </w:t>
      </w:r>
      <w:r w:rsidR="00F877DB" w:rsidRPr="002C5FA8">
        <w:rPr>
          <w:rFonts w:eastAsiaTheme="minorHAnsi"/>
        </w:rPr>
        <w:t xml:space="preserve">and </w:t>
      </w:r>
      <w:r w:rsidR="00963021" w:rsidRPr="002C5FA8">
        <w:rPr>
          <w:rFonts w:eastAsiaTheme="minorHAnsi"/>
        </w:rPr>
        <w:t>in some cases</w:t>
      </w:r>
      <w:r w:rsidR="00160128" w:rsidRPr="002C5FA8">
        <w:rPr>
          <w:rFonts w:eastAsiaTheme="minorHAnsi"/>
        </w:rPr>
        <w:t xml:space="preserve"> </w:t>
      </w:r>
      <w:r w:rsidR="00272306" w:rsidRPr="002C5FA8">
        <w:rPr>
          <w:rFonts w:eastAsiaTheme="minorHAnsi"/>
        </w:rPr>
        <w:t>directly</w:t>
      </w:r>
      <w:r w:rsidR="00F877DB" w:rsidRPr="002C5FA8">
        <w:rPr>
          <w:rFonts w:eastAsiaTheme="minorHAnsi"/>
        </w:rPr>
        <w:t>,</w:t>
      </w:r>
      <w:r w:rsidR="00272306" w:rsidRPr="002C5FA8">
        <w:rPr>
          <w:rFonts w:eastAsiaTheme="minorHAnsi"/>
        </w:rPr>
        <w:t xml:space="preserve"> </w:t>
      </w:r>
      <w:r w:rsidR="00EF6900" w:rsidRPr="002C5FA8">
        <w:rPr>
          <w:rFonts w:eastAsiaTheme="minorHAnsi"/>
        </w:rPr>
        <w:t>reduc</w:t>
      </w:r>
      <w:r w:rsidR="00A04386" w:rsidRPr="002C5FA8">
        <w:rPr>
          <w:rFonts w:eastAsiaTheme="minorHAnsi"/>
        </w:rPr>
        <w:t>ing</w:t>
      </w:r>
      <w:r w:rsidR="00EF6900" w:rsidRPr="002C5FA8">
        <w:rPr>
          <w:rFonts w:eastAsiaTheme="minorHAnsi"/>
        </w:rPr>
        <w:t xml:space="preserve"> </w:t>
      </w:r>
      <w:r w:rsidR="00A04386" w:rsidRPr="002C5FA8">
        <w:rPr>
          <w:rFonts w:eastAsiaTheme="minorHAnsi"/>
        </w:rPr>
        <w:t xml:space="preserve">the prey </w:t>
      </w:r>
      <w:r w:rsidR="00064850" w:rsidRPr="002C5FA8">
        <w:rPr>
          <w:rFonts w:eastAsiaTheme="minorHAnsi"/>
        </w:rPr>
        <w:t xml:space="preserve">buffer needed for </w:t>
      </w:r>
      <w:r w:rsidR="00A04386" w:rsidRPr="002C5FA8">
        <w:rPr>
          <w:rFonts w:eastAsiaTheme="minorHAnsi"/>
        </w:rPr>
        <w:t xml:space="preserve">enhanced predator </w:t>
      </w:r>
      <w:r w:rsidR="00064850" w:rsidRPr="002C5FA8">
        <w:rPr>
          <w:rFonts w:eastAsiaTheme="minorHAnsi"/>
        </w:rPr>
        <w:t>resilience</w:t>
      </w:r>
      <w:r w:rsidR="00136A3A" w:rsidRPr="002C5FA8">
        <w:rPr>
          <w:rFonts w:eastAsiaTheme="minorHAnsi"/>
        </w:rPr>
        <w:t xml:space="preserve"> </w:t>
      </w:r>
      <w:r w:rsidR="00CD5397" w:rsidRPr="002C5FA8">
        <w:rPr>
          <w:rFonts w:eastAsiaTheme="minorHAnsi"/>
        </w:rPr>
        <w:t>in unfavorable conditions</w:t>
      </w:r>
      <w:r w:rsidR="00A04386" w:rsidRPr="002C5FA8">
        <w:rPr>
          <w:rFonts w:eastAsiaTheme="minorHAnsi"/>
        </w:rPr>
        <w:t xml:space="preserve">. </w:t>
      </w:r>
      <w:r w:rsidR="00442B3A" w:rsidRPr="002C5FA8">
        <w:rPr>
          <w:rFonts w:eastAsiaTheme="minorHAnsi"/>
        </w:rPr>
        <w:t xml:space="preserve"> </w:t>
      </w:r>
      <w:r w:rsidR="006D14FB" w:rsidRPr="002C5FA8">
        <w:rPr>
          <w:rFonts w:eastAsiaTheme="minorHAnsi"/>
        </w:rPr>
        <w:t xml:space="preserve">While precautionary fishing cutoffs may not reverse a downward trend in a cycling forage species, they may make the difference in a </w:t>
      </w:r>
      <w:r w:rsidR="0040003F" w:rsidRPr="002C5FA8">
        <w:rPr>
          <w:rFonts w:eastAsiaTheme="minorHAnsi"/>
        </w:rPr>
        <w:t>sufficient</w:t>
      </w:r>
      <w:r w:rsidR="006D14FB" w:rsidRPr="002C5FA8">
        <w:rPr>
          <w:rFonts w:eastAsiaTheme="minorHAnsi"/>
        </w:rPr>
        <w:t xml:space="preserve"> v</w:t>
      </w:r>
      <w:r w:rsidR="0040003F" w:rsidRPr="002C5FA8">
        <w:rPr>
          <w:rFonts w:eastAsiaTheme="minorHAnsi"/>
        </w:rPr>
        <w:t>ersus</w:t>
      </w:r>
      <w:r w:rsidR="006D14FB" w:rsidRPr="002C5FA8">
        <w:rPr>
          <w:rFonts w:eastAsiaTheme="minorHAnsi"/>
        </w:rPr>
        <w:t xml:space="preserve"> </w:t>
      </w:r>
      <w:r w:rsidR="0040003F" w:rsidRPr="002C5FA8">
        <w:rPr>
          <w:rFonts w:eastAsiaTheme="minorHAnsi"/>
        </w:rPr>
        <w:t>insufficient</w:t>
      </w:r>
      <w:r w:rsidR="006D14FB" w:rsidRPr="002C5FA8">
        <w:rPr>
          <w:rFonts w:eastAsiaTheme="minorHAnsi"/>
        </w:rPr>
        <w:t xml:space="preserve"> </w:t>
      </w:r>
      <w:r w:rsidR="0040003F" w:rsidRPr="002C5FA8">
        <w:rPr>
          <w:rFonts w:eastAsiaTheme="minorHAnsi"/>
        </w:rPr>
        <w:t xml:space="preserve">forage </w:t>
      </w:r>
      <w:r w:rsidR="006D14FB" w:rsidRPr="002C5FA8">
        <w:rPr>
          <w:rFonts w:eastAsiaTheme="minorHAnsi"/>
        </w:rPr>
        <w:t xml:space="preserve">buffer </w:t>
      </w:r>
      <w:r w:rsidR="007E520B" w:rsidRPr="002C5FA8">
        <w:rPr>
          <w:rFonts w:eastAsiaTheme="minorHAnsi"/>
        </w:rPr>
        <w:t xml:space="preserve">for predators </w:t>
      </w:r>
      <w:r w:rsidR="006D14FB" w:rsidRPr="002C5FA8">
        <w:rPr>
          <w:rFonts w:eastAsiaTheme="minorHAnsi"/>
        </w:rPr>
        <w:t xml:space="preserve">during poor conditions.  </w:t>
      </w:r>
    </w:p>
    <w:p w:rsidR="007E520B" w:rsidRPr="002C5FA8" w:rsidRDefault="007E520B" w:rsidP="00E322DB">
      <w:pPr>
        <w:autoSpaceDE w:val="0"/>
        <w:autoSpaceDN w:val="0"/>
        <w:adjustRightInd w:val="0"/>
        <w:ind w:firstLine="360"/>
        <w:rPr>
          <w:rFonts w:eastAsiaTheme="minorHAnsi"/>
        </w:rPr>
      </w:pPr>
      <w:r w:rsidRPr="002C5FA8">
        <w:rPr>
          <w:rFonts w:eastAsiaTheme="minorHAnsi"/>
        </w:rPr>
        <w:t>E</w:t>
      </w:r>
      <w:r w:rsidRPr="002C5FA8">
        <w:t>ven forage fish stocks f</w:t>
      </w:r>
      <w:r w:rsidR="00442B3A" w:rsidRPr="002C5FA8">
        <w:t>or which we think we have “good”</w:t>
      </w:r>
      <w:r w:rsidRPr="002C5FA8">
        <w:t xml:space="preserve"> data are relative.  There is uncertainty in the assessment of a stock in any given year, and estimates may change as subsequent years of data are accrued and hind-casts are improved. </w:t>
      </w:r>
      <w:r w:rsidR="00442B3A" w:rsidRPr="002C5FA8">
        <w:t xml:space="preserve"> </w:t>
      </w:r>
      <w:r w:rsidRPr="002C5FA8">
        <w:rPr>
          <w:rFonts w:eastAsiaTheme="minorHAnsi"/>
        </w:rPr>
        <w:t xml:space="preserve">Given that it is extremely difficult to estimate stock biomass on the steep down-slope of the stock-recruitment curve, and therefore biomass estimates between assessments </w:t>
      </w:r>
      <w:r w:rsidR="00AF0783" w:rsidRPr="002C5FA8">
        <w:rPr>
          <w:rFonts w:eastAsiaTheme="minorHAnsi"/>
        </w:rPr>
        <w:t xml:space="preserve">for a given year </w:t>
      </w:r>
      <w:r w:rsidRPr="002C5FA8">
        <w:rPr>
          <w:rFonts w:eastAsiaTheme="minorHAnsi"/>
        </w:rPr>
        <w:t xml:space="preserve">can vary by an order of magnitude or more (e.g., see Hill </w:t>
      </w:r>
      <w:r w:rsidR="00F06918" w:rsidRPr="007A25A9">
        <w:rPr>
          <w:rFonts w:eastAsiaTheme="minorHAnsi"/>
        </w:rPr>
        <w:t>et al</w:t>
      </w:r>
      <w:r w:rsidR="00F06918" w:rsidRPr="002C5FA8">
        <w:rPr>
          <w:rFonts w:eastAsiaTheme="minorHAnsi"/>
          <w:i/>
        </w:rPr>
        <w:t>.</w:t>
      </w:r>
      <w:r w:rsidR="00AF0783" w:rsidRPr="002C5FA8">
        <w:rPr>
          <w:rFonts w:eastAsiaTheme="minorHAnsi"/>
        </w:rPr>
        <w:t xml:space="preserve"> 2014, </w:t>
      </w:r>
      <w:r w:rsidRPr="002C5FA8">
        <w:rPr>
          <w:rFonts w:eastAsiaTheme="minorHAnsi"/>
        </w:rPr>
        <w:t>2016), a fishery harvest cutoff based on one-fourth to one-third of the maximum biomass seems prudent in the face of uncertainty</w:t>
      </w:r>
      <w:r w:rsidR="00442B3A" w:rsidRPr="002C5FA8">
        <w:rPr>
          <w:rFonts w:eastAsiaTheme="minorHAnsi"/>
        </w:rPr>
        <w:t xml:space="preserve"> to achieve ecosystem-</w:t>
      </w:r>
      <w:r w:rsidR="00963021" w:rsidRPr="002C5FA8">
        <w:rPr>
          <w:rFonts w:eastAsiaTheme="minorHAnsi"/>
        </w:rPr>
        <w:t xml:space="preserve">based management objectives. </w:t>
      </w:r>
    </w:p>
    <w:p w:rsidR="007E520B" w:rsidRPr="002C5FA8" w:rsidRDefault="007E520B" w:rsidP="00BC3B07">
      <w:pPr>
        <w:autoSpaceDE w:val="0"/>
        <w:autoSpaceDN w:val="0"/>
        <w:adjustRightInd w:val="0"/>
        <w:spacing w:line="480" w:lineRule="auto"/>
        <w:rPr>
          <w:rFonts w:eastAsiaTheme="minorHAnsi"/>
          <w:color w:val="0070C0"/>
        </w:rPr>
      </w:pPr>
    </w:p>
    <w:p w:rsidR="003C0519" w:rsidRPr="002C5FA8" w:rsidRDefault="003C0519" w:rsidP="0098331E">
      <w:pPr>
        <w:spacing w:line="480" w:lineRule="auto"/>
        <w:rPr>
          <w:b/>
        </w:rPr>
      </w:pPr>
      <w:r w:rsidRPr="002C5FA8">
        <w:rPr>
          <w:b/>
        </w:rPr>
        <w:t>Acknowledgements</w:t>
      </w:r>
    </w:p>
    <w:p w:rsidR="00683494" w:rsidRDefault="00E92E0B" w:rsidP="00856CCA">
      <w:pPr>
        <w:spacing w:line="480" w:lineRule="auto"/>
        <w:rPr>
          <w:b/>
        </w:rPr>
      </w:pPr>
      <w:r w:rsidRPr="002C5FA8">
        <w:t>T</w:t>
      </w:r>
      <w:r w:rsidR="003C0519" w:rsidRPr="002C5FA8">
        <w:t xml:space="preserve">his project was funded by The Pew Charitable Trusts and the National Fish and Wildlife Foundation.  Special thanks to </w:t>
      </w:r>
      <w:r w:rsidR="00B810CF">
        <w:t xml:space="preserve">P. Davison for his work processing various prey indices.  </w:t>
      </w:r>
      <w:r w:rsidR="003C0519" w:rsidRPr="002C5FA8">
        <w:t xml:space="preserve">G. Humphries and A. Wiener </w:t>
      </w:r>
      <w:r w:rsidR="00B810CF">
        <w:t>provided</w:t>
      </w:r>
      <w:r w:rsidR="003C0519" w:rsidRPr="002C5FA8">
        <w:t xml:space="preserve"> generous coding help.  </w:t>
      </w:r>
      <w:r w:rsidR="00F661B6" w:rsidRPr="002C5FA8">
        <w:t>Thanks to S</w:t>
      </w:r>
      <w:r w:rsidR="00BC3B07">
        <w:t>. A.</w:t>
      </w:r>
      <w:r w:rsidR="00F661B6" w:rsidRPr="002C5FA8">
        <w:t xml:space="preserve"> Thompson for editing support. </w:t>
      </w:r>
      <w:r w:rsidR="00B62213">
        <w:t xml:space="preserve"> </w:t>
      </w:r>
      <w:r w:rsidR="003C0519" w:rsidRPr="002C5FA8">
        <w:rPr>
          <w:bCs/>
        </w:rPr>
        <w:t>We also acknowledge the many years of hard work from all the scientists who collected and published predator and prey data throughout the CCE, making this meta-analysis possible and furthering the application of ecosystem-based fisheries management.</w:t>
      </w:r>
      <w:r w:rsidR="00683494">
        <w:rPr>
          <w:b/>
        </w:rPr>
        <w:br w:type="page"/>
      </w:r>
    </w:p>
    <w:p w:rsidR="003C0519" w:rsidRPr="002C5FA8" w:rsidRDefault="003C0519" w:rsidP="0098331E">
      <w:pPr>
        <w:spacing w:line="480" w:lineRule="auto"/>
        <w:rPr>
          <w:b/>
        </w:rPr>
      </w:pPr>
      <w:r w:rsidRPr="002C5FA8">
        <w:rPr>
          <w:b/>
        </w:rPr>
        <w:lastRenderedPageBreak/>
        <w:t>Literature Cited</w:t>
      </w:r>
    </w:p>
    <w:p w:rsidR="00C54D79" w:rsidRPr="002C5FA8" w:rsidRDefault="004B3AB2" w:rsidP="0098331E">
      <w:pPr>
        <w:spacing w:line="480" w:lineRule="auto"/>
        <w:ind w:left="720" w:hanging="720"/>
      </w:pPr>
      <w:proofErr w:type="spellStart"/>
      <w:proofErr w:type="gramStart"/>
      <w:r w:rsidRPr="002C5FA8">
        <w:t>Ainley</w:t>
      </w:r>
      <w:proofErr w:type="spellEnd"/>
      <w:r w:rsidR="00C54D79" w:rsidRPr="002C5FA8">
        <w:t>,</w:t>
      </w:r>
      <w:r w:rsidR="00F34126" w:rsidRPr="002C5FA8">
        <w:t xml:space="preserve"> D. G.,</w:t>
      </w:r>
      <w:r w:rsidR="00C54D79" w:rsidRPr="002C5FA8">
        <w:t xml:space="preserve"> </w:t>
      </w:r>
      <w:r w:rsidRPr="002C5FA8">
        <w:t>C. S. Strong</w:t>
      </w:r>
      <w:r w:rsidR="00C54D79" w:rsidRPr="002C5FA8">
        <w:t xml:space="preserve">, </w:t>
      </w:r>
      <w:r w:rsidRPr="002C5FA8">
        <w:t xml:space="preserve">T. M. </w:t>
      </w:r>
      <w:proofErr w:type="spellStart"/>
      <w:r w:rsidRPr="002C5FA8">
        <w:t>Penniman</w:t>
      </w:r>
      <w:proofErr w:type="spellEnd"/>
      <w:r w:rsidRPr="002C5FA8">
        <w:t xml:space="preserve">, and R. J. </w:t>
      </w:r>
      <w:proofErr w:type="spellStart"/>
      <w:r w:rsidRPr="002C5FA8">
        <w:t>Boekelheide</w:t>
      </w:r>
      <w:proofErr w:type="spellEnd"/>
      <w:r w:rsidRPr="002C5FA8">
        <w:t>.</w:t>
      </w:r>
      <w:proofErr w:type="gramEnd"/>
      <w:r w:rsidRPr="002C5FA8">
        <w:t xml:space="preserve"> 1990</w:t>
      </w:r>
      <w:r w:rsidR="00C54D79" w:rsidRPr="002C5FA8">
        <w:t xml:space="preserve">. The feeding ecology of </w:t>
      </w:r>
      <w:proofErr w:type="spellStart"/>
      <w:r w:rsidR="00C54D79" w:rsidRPr="002C5FA8">
        <w:t>Farallon</w:t>
      </w:r>
      <w:proofErr w:type="spellEnd"/>
      <w:r w:rsidR="00C54D79" w:rsidRPr="002C5FA8">
        <w:t xml:space="preserve"> seabirds. </w:t>
      </w:r>
      <w:proofErr w:type="gramStart"/>
      <w:r w:rsidR="00C54D79" w:rsidRPr="002C5FA8">
        <w:t xml:space="preserve">Seabirds of the </w:t>
      </w:r>
      <w:proofErr w:type="spellStart"/>
      <w:r w:rsidR="00C54D79" w:rsidRPr="002C5FA8">
        <w:t>Farallon</w:t>
      </w:r>
      <w:proofErr w:type="spellEnd"/>
      <w:r w:rsidR="00C54D79" w:rsidRPr="002C5FA8">
        <w:t xml:space="preserve"> Island</w:t>
      </w:r>
      <w:r w:rsidR="00F34126" w:rsidRPr="002C5FA8">
        <w:t>s.</w:t>
      </w:r>
      <w:proofErr w:type="gramEnd"/>
      <w:r w:rsidR="00F34126" w:rsidRPr="002C5FA8">
        <w:t xml:space="preserve"> </w:t>
      </w:r>
      <w:proofErr w:type="gramStart"/>
      <w:r w:rsidR="00F34126" w:rsidRPr="002C5FA8">
        <w:t xml:space="preserve">Pages 51-127 </w:t>
      </w:r>
      <w:r w:rsidR="00F34126" w:rsidRPr="002C5FA8">
        <w:rPr>
          <w:i/>
        </w:rPr>
        <w:t>in</w:t>
      </w:r>
      <w:r w:rsidR="00F34126" w:rsidRPr="002C5FA8">
        <w:t xml:space="preserve"> D. G. </w:t>
      </w:r>
      <w:proofErr w:type="spellStart"/>
      <w:r w:rsidR="00F34126" w:rsidRPr="002C5FA8">
        <w:t>Ainley</w:t>
      </w:r>
      <w:proofErr w:type="spellEnd"/>
      <w:r w:rsidR="00F34126" w:rsidRPr="002C5FA8">
        <w:t xml:space="preserve"> and R. J. </w:t>
      </w:r>
      <w:proofErr w:type="spellStart"/>
      <w:r w:rsidR="00F34126" w:rsidRPr="002C5FA8">
        <w:t>Boekelheide</w:t>
      </w:r>
      <w:proofErr w:type="spellEnd"/>
      <w:r w:rsidR="00F34126" w:rsidRPr="002C5FA8">
        <w:t>, editors.</w:t>
      </w:r>
      <w:proofErr w:type="gramEnd"/>
      <w:r w:rsidR="00C54D79" w:rsidRPr="002C5FA8">
        <w:t xml:space="preserve"> </w:t>
      </w:r>
      <w:proofErr w:type="gramStart"/>
      <w:r w:rsidR="00C54D79" w:rsidRPr="002C5FA8">
        <w:t>Stanford Universit</w:t>
      </w:r>
      <w:r w:rsidR="00F34126" w:rsidRPr="002C5FA8">
        <w:t>y Press, Stanford, CA</w:t>
      </w:r>
      <w:r w:rsidR="00C54D79" w:rsidRPr="002C5FA8">
        <w:t>.</w:t>
      </w:r>
      <w:proofErr w:type="gramEnd"/>
    </w:p>
    <w:p w:rsidR="006A7E0D" w:rsidRPr="002C5FA8" w:rsidRDefault="006A7E0D" w:rsidP="0098331E">
      <w:pPr>
        <w:spacing w:line="480" w:lineRule="auto"/>
        <w:ind w:left="720" w:hanging="720"/>
      </w:pPr>
      <w:proofErr w:type="spellStart"/>
      <w:proofErr w:type="gramStart"/>
      <w:r w:rsidRPr="002C5FA8">
        <w:t>Ainley</w:t>
      </w:r>
      <w:proofErr w:type="spellEnd"/>
      <w:r w:rsidRPr="002C5FA8">
        <w:t>, D.</w:t>
      </w:r>
      <w:r w:rsidR="00F34126" w:rsidRPr="002C5FA8">
        <w:t xml:space="preserve"> </w:t>
      </w:r>
      <w:r w:rsidRPr="002C5FA8">
        <w:t xml:space="preserve">G., </w:t>
      </w:r>
      <w:r w:rsidR="00F34126" w:rsidRPr="002C5FA8">
        <w:t xml:space="preserve">W. J. </w:t>
      </w:r>
      <w:proofErr w:type="spellStart"/>
      <w:r w:rsidR="00F34126" w:rsidRPr="002C5FA8">
        <w:t>Sydeman</w:t>
      </w:r>
      <w:proofErr w:type="spellEnd"/>
      <w:r w:rsidRPr="002C5FA8">
        <w:t xml:space="preserve">, </w:t>
      </w:r>
      <w:r w:rsidR="00F34126" w:rsidRPr="002C5FA8">
        <w:t xml:space="preserve">R. H. Parrish, and W. H. </w:t>
      </w:r>
      <w:proofErr w:type="spellStart"/>
      <w:r w:rsidR="00F34126" w:rsidRPr="002C5FA8">
        <w:t>Lenarz</w:t>
      </w:r>
      <w:proofErr w:type="spellEnd"/>
      <w:r w:rsidR="00F34126" w:rsidRPr="002C5FA8">
        <w:t>.</w:t>
      </w:r>
      <w:proofErr w:type="gramEnd"/>
      <w:r w:rsidR="00F34126" w:rsidRPr="002C5FA8">
        <w:t xml:space="preserve"> 1993</w:t>
      </w:r>
      <w:r w:rsidRPr="002C5FA8">
        <w:t>. Oceanic factors influencing distribution of young rockfish (</w:t>
      </w:r>
      <w:proofErr w:type="spellStart"/>
      <w:r w:rsidRPr="002C5FA8">
        <w:rPr>
          <w:i/>
        </w:rPr>
        <w:t>Sebastes</w:t>
      </w:r>
      <w:proofErr w:type="spellEnd"/>
      <w:r w:rsidRPr="002C5FA8">
        <w:t xml:space="preserve">) in Central California:  A predator's perspective. </w:t>
      </w:r>
      <w:r w:rsidR="00F34126" w:rsidRPr="002C5FA8">
        <w:t>California</w:t>
      </w:r>
      <w:r w:rsidRPr="002C5FA8">
        <w:t xml:space="preserve"> </w:t>
      </w:r>
      <w:r w:rsidR="00F34126" w:rsidRPr="002C5FA8">
        <w:t>Cooperative Oceanic Fisheries Investigations Reports</w:t>
      </w:r>
      <w:r w:rsidRPr="002C5FA8">
        <w:t xml:space="preserve"> 34</w:t>
      </w:r>
      <w:r w:rsidR="00F34126" w:rsidRPr="002C5FA8">
        <w:t>:</w:t>
      </w:r>
      <w:r w:rsidRPr="002C5FA8">
        <w:t>133-139.</w:t>
      </w:r>
    </w:p>
    <w:p w:rsidR="006A7E0D" w:rsidRPr="002C5FA8" w:rsidRDefault="006A7E0D" w:rsidP="0098331E">
      <w:pPr>
        <w:spacing w:line="480" w:lineRule="auto"/>
        <w:ind w:left="720" w:hanging="720"/>
      </w:pPr>
      <w:proofErr w:type="gramStart"/>
      <w:r w:rsidRPr="002C5FA8">
        <w:t xml:space="preserve">Alder, J., </w:t>
      </w:r>
      <w:r w:rsidR="00F34126" w:rsidRPr="002C5FA8">
        <w:t>B. Campbell</w:t>
      </w:r>
      <w:r w:rsidRPr="002C5FA8">
        <w:t xml:space="preserve">, </w:t>
      </w:r>
      <w:r w:rsidR="00F34126" w:rsidRPr="002C5FA8">
        <w:t xml:space="preserve">V. </w:t>
      </w:r>
      <w:proofErr w:type="spellStart"/>
      <w:r w:rsidR="00F34126" w:rsidRPr="002C5FA8">
        <w:t>Karpouzi</w:t>
      </w:r>
      <w:proofErr w:type="spellEnd"/>
      <w:r w:rsidRPr="002C5FA8">
        <w:t>,</w:t>
      </w:r>
      <w:r w:rsidR="00F34126" w:rsidRPr="002C5FA8">
        <w:t xml:space="preserve"> K. </w:t>
      </w:r>
      <w:proofErr w:type="spellStart"/>
      <w:r w:rsidR="00F34126" w:rsidRPr="002C5FA8">
        <w:t>Kaschner</w:t>
      </w:r>
      <w:proofErr w:type="spellEnd"/>
      <w:r w:rsidR="00F34126" w:rsidRPr="002C5FA8">
        <w:t xml:space="preserve">, and D. </w:t>
      </w:r>
      <w:proofErr w:type="spellStart"/>
      <w:r w:rsidR="00F34126" w:rsidRPr="002C5FA8">
        <w:t>Pauly</w:t>
      </w:r>
      <w:proofErr w:type="spellEnd"/>
      <w:r w:rsidR="00F34126" w:rsidRPr="002C5FA8">
        <w:t>.</w:t>
      </w:r>
      <w:proofErr w:type="gramEnd"/>
      <w:r w:rsidR="00F34126" w:rsidRPr="002C5FA8">
        <w:t xml:space="preserve"> 2008</w:t>
      </w:r>
      <w:r w:rsidRPr="002C5FA8">
        <w:t xml:space="preserve">. Forage fish: from ecosystems to markets. </w:t>
      </w:r>
      <w:r w:rsidR="00F34126" w:rsidRPr="002C5FA8">
        <w:t>Annual Review of Environment and</w:t>
      </w:r>
      <w:r w:rsidRPr="002C5FA8">
        <w:t xml:space="preserve"> Res</w:t>
      </w:r>
      <w:r w:rsidR="00F34126" w:rsidRPr="002C5FA8">
        <w:t>ources</w:t>
      </w:r>
      <w:r w:rsidRPr="002C5FA8">
        <w:t xml:space="preserve"> 33</w:t>
      </w:r>
      <w:r w:rsidR="00F34126" w:rsidRPr="002C5FA8">
        <w:t>:</w:t>
      </w:r>
      <w:r w:rsidRPr="002C5FA8">
        <w:t>153-166.</w:t>
      </w:r>
    </w:p>
    <w:p w:rsidR="006A7E0D" w:rsidRPr="002C5FA8" w:rsidRDefault="006A7E0D" w:rsidP="0098331E">
      <w:pPr>
        <w:spacing w:line="480" w:lineRule="auto"/>
        <w:ind w:left="720" w:hanging="720"/>
      </w:pPr>
      <w:r w:rsidRPr="002C5FA8">
        <w:t>Anderson, C.</w:t>
      </w:r>
      <w:r w:rsidR="00F34126" w:rsidRPr="002C5FA8">
        <w:t xml:space="preserve"> </w:t>
      </w:r>
      <w:r w:rsidRPr="002C5FA8">
        <w:t>N.</w:t>
      </w:r>
      <w:r w:rsidR="00F34126" w:rsidRPr="002C5FA8">
        <w:t xml:space="preserve"> </w:t>
      </w:r>
      <w:r w:rsidRPr="002C5FA8">
        <w:t xml:space="preserve">K., </w:t>
      </w:r>
      <w:r w:rsidR="00F34126" w:rsidRPr="002C5FA8">
        <w:t>C.-h. Hsieh</w:t>
      </w:r>
      <w:r w:rsidRPr="002C5FA8">
        <w:t xml:space="preserve">, </w:t>
      </w:r>
      <w:r w:rsidR="00F34126" w:rsidRPr="002C5FA8">
        <w:t xml:space="preserve">S. A. </w:t>
      </w:r>
      <w:proofErr w:type="spellStart"/>
      <w:r w:rsidRPr="002C5FA8">
        <w:t>Sandin</w:t>
      </w:r>
      <w:proofErr w:type="spellEnd"/>
      <w:r w:rsidRPr="002C5FA8">
        <w:t xml:space="preserve">, </w:t>
      </w:r>
      <w:r w:rsidR="00F34126" w:rsidRPr="002C5FA8">
        <w:t>R. Hewitt</w:t>
      </w:r>
      <w:r w:rsidRPr="002C5FA8">
        <w:t xml:space="preserve">, </w:t>
      </w:r>
      <w:r w:rsidR="00F34126" w:rsidRPr="002C5FA8">
        <w:t>A. B. Hollowed</w:t>
      </w:r>
      <w:r w:rsidRPr="002C5FA8">
        <w:t xml:space="preserve">, </w:t>
      </w:r>
      <w:r w:rsidR="00F34126" w:rsidRPr="002C5FA8">
        <w:t xml:space="preserve">J. </w:t>
      </w:r>
      <w:proofErr w:type="spellStart"/>
      <w:r w:rsidR="00F34126" w:rsidRPr="002C5FA8">
        <w:t>Beddington</w:t>
      </w:r>
      <w:proofErr w:type="spellEnd"/>
      <w:r w:rsidR="00F34126" w:rsidRPr="002C5FA8">
        <w:t xml:space="preserve">, R. M. May, and G. Sugihara. </w:t>
      </w:r>
      <w:r w:rsidRPr="002C5FA8">
        <w:t>2008. Why fishing magnifies fluctuations in fish abundance. Nature 452</w:t>
      </w:r>
      <w:r w:rsidR="00F34126" w:rsidRPr="002C5FA8">
        <w:t>:</w:t>
      </w:r>
      <w:r w:rsidRPr="002C5FA8">
        <w:t>835-839.</w:t>
      </w:r>
    </w:p>
    <w:p w:rsidR="006A7E0D" w:rsidRPr="002C5FA8" w:rsidRDefault="006A7E0D" w:rsidP="0098331E">
      <w:pPr>
        <w:spacing w:line="480" w:lineRule="auto"/>
        <w:ind w:left="720" w:hanging="720"/>
      </w:pPr>
      <w:proofErr w:type="gramStart"/>
      <w:r w:rsidRPr="002C5FA8">
        <w:t>Baumgartner, T.</w:t>
      </w:r>
      <w:r w:rsidR="00F34126" w:rsidRPr="002C5FA8">
        <w:t xml:space="preserve"> </w:t>
      </w:r>
      <w:r w:rsidRPr="002C5FA8">
        <w:t xml:space="preserve">R., </w:t>
      </w:r>
      <w:r w:rsidR="00F34126" w:rsidRPr="002C5FA8">
        <w:t xml:space="preserve">A. </w:t>
      </w:r>
      <w:proofErr w:type="spellStart"/>
      <w:r w:rsidR="00F34126" w:rsidRPr="002C5FA8">
        <w:t>Soutar</w:t>
      </w:r>
      <w:proofErr w:type="spellEnd"/>
      <w:r w:rsidR="00F34126" w:rsidRPr="002C5FA8">
        <w:t>, and V. Ferreira-</w:t>
      </w:r>
      <w:proofErr w:type="spellStart"/>
      <w:r w:rsidR="00F34126" w:rsidRPr="002C5FA8">
        <w:t>Bartrina</w:t>
      </w:r>
      <w:proofErr w:type="spellEnd"/>
      <w:r w:rsidR="00F34126" w:rsidRPr="002C5FA8">
        <w:t>.</w:t>
      </w:r>
      <w:proofErr w:type="gramEnd"/>
      <w:r w:rsidR="00F34126" w:rsidRPr="002C5FA8">
        <w:t xml:space="preserve"> 1992</w:t>
      </w:r>
      <w:r w:rsidRPr="002C5FA8">
        <w:t xml:space="preserve">. Reconstruction of the history of Pacific sardine and northern anchovy populations over the past two millennia from sediments of the Santa Barbara Basin, California. </w:t>
      </w:r>
      <w:r w:rsidR="00F34126" w:rsidRPr="002C5FA8">
        <w:t>California Cooperative Oceanic Fisheries Investigations Reports</w:t>
      </w:r>
      <w:r w:rsidRPr="002C5FA8">
        <w:t xml:space="preserve"> 33</w:t>
      </w:r>
      <w:r w:rsidR="00F34126" w:rsidRPr="002C5FA8">
        <w:t>:</w:t>
      </w:r>
      <w:r w:rsidRPr="002C5FA8">
        <w:t>24-40.</w:t>
      </w:r>
    </w:p>
    <w:p w:rsidR="006A7E0D" w:rsidRPr="002C5FA8" w:rsidRDefault="006A7E0D" w:rsidP="0098331E">
      <w:pPr>
        <w:spacing w:line="480" w:lineRule="auto"/>
        <w:ind w:left="720" w:hanging="720"/>
      </w:pPr>
      <w:r w:rsidRPr="002C5FA8">
        <w:t>Boyd, I.</w:t>
      </w:r>
      <w:r w:rsidR="00F34126" w:rsidRPr="002C5FA8">
        <w:t xml:space="preserve"> </w:t>
      </w:r>
      <w:r w:rsidRPr="002C5FA8">
        <w:t xml:space="preserve">L. 2002. Integrated environment-prey-predator interactions off South Georgia: implications for management of fisheries. </w:t>
      </w:r>
      <w:r w:rsidR="00F34126" w:rsidRPr="002C5FA8">
        <w:t>Aquatic Conservation - Marine Freshwater</w:t>
      </w:r>
      <w:r w:rsidRPr="002C5FA8">
        <w:t xml:space="preserve"> Ecosyst</w:t>
      </w:r>
      <w:r w:rsidR="00F34126" w:rsidRPr="002C5FA8">
        <w:t>ems</w:t>
      </w:r>
      <w:r w:rsidRPr="002C5FA8">
        <w:t xml:space="preserve"> 12</w:t>
      </w:r>
      <w:r w:rsidR="00F34126" w:rsidRPr="002C5FA8">
        <w:t>:</w:t>
      </w:r>
      <w:r w:rsidRPr="002C5FA8">
        <w:t>119-126.</w:t>
      </w:r>
    </w:p>
    <w:p w:rsidR="006A7E0D" w:rsidRPr="002C5FA8" w:rsidRDefault="006A7E0D" w:rsidP="0098331E">
      <w:pPr>
        <w:spacing w:line="480" w:lineRule="auto"/>
        <w:ind w:left="720" w:hanging="720"/>
      </w:pPr>
      <w:proofErr w:type="gramStart"/>
      <w:r w:rsidRPr="002C5FA8">
        <w:t>Boyd, I.</w:t>
      </w:r>
      <w:r w:rsidR="00F34126" w:rsidRPr="002C5FA8">
        <w:t xml:space="preserve"> L., and W. A.</w:t>
      </w:r>
      <w:r w:rsidRPr="002C5FA8">
        <w:t xml:space="preserve"> Murray.</w:t>
      </w:r>
      <w:proofErr w:type="gramEnd"/>
      <w:r w:rsidRPr="002C5FA8">
        <w:t xml:space="preserve"> 2001. Monitoring a marine ecosystem using responses of upper </w:t>
      </w:r>
      <w:proofErr w:type="spellStart"/>
      <w:r w:rsidRPr="002C5FA8">
        <w:t>trophic</w:t>
      </w:r>
      <w:proofErr w:type="spellEnd"/>
      <w:r w:rsidRPr="002C5FA8">
        <w:t xml:space="preserve"> level predators. </w:t>
      </w:r>
      <w:r w:rsidR="00F34126" w:rsidRPr="002C5FA8">
        <w:t>Journal of Animal</w:t>
      </w:r>
      <w:r w:rsidRPr="002C5FA8">
        <w:t xml:space="preserve"> Ecol</w:t>
      </w:r>
      <w:r w:rsidR="00F34126" w:rsidRPr="002C5FA8">
        <w:t>ogy</w:t>
      </w:r>
      <w:r w:rsidRPr="002C5FA8">
        <w:t xml:space="preserve"> 70</w:t>
      </w:r>
      <w:r w:rsidR="00F34126" w:rsidRPr="002C5FA8">
        <w:t>:</w:t>
      </w:r>
      <w:r w:rsidRPr="002C5FA8">
        <w:t>747-760.</w:t>
      </w:r>
    </w:p>
    <w:p w:rsidR="006A7E0D" w:rsidRPr="002C5FA8" w:rsidRDefault="006A7E0D" w:rsidP="0098331E">
      <w:pPr>
        <w:spacing w:line="480" w:lineRule="auto"/>
        <w:ind w:left="720" w:hanging="720"/>
      </w:pPr>
      <w:proofErr w:type="gramStart"/>
      <w:r w:rsidRPr="002C5FA8">
        <w:t>Cairns, D.</w:t>
      </w:r>
      <w:r w:rsidR="00F34126" w:rsidRPr="002C5FA8">
        <w:t xml:space="preserve"> </w:t>
      </w:r>
      <w:r w:rsidRPr="002C5FA8">
        <w:t>K. 1987.</w:t>
      </w:r>
      <w:proofErr w:type="gramEnd"/>
      <w:r w:rsidRPr="002C5FA8">
        <w:t xml:space="preserve"> </w:t>
      </w:r>
      <w:proofErr w:type="gramStart"/>
      <w:r w:rsidRPr="002C5FA8">
        <w:t>Seabirds as indicators of marine food supplies.</w:t>
      </w:r>
      <w:proofErr w:type="gramEnd"/>
      <w:r w:rsidRPr="002C5FA8">
        <w:t xml:space="preserve"> Biol</w:t>
      </w:r>
      <w:r w:rsidR="00F34126" w:rsidRPr="002C5FA8">
        <w:t>ogical</w:t>
      </w:r>
      <w:r w:rsidRPr="002C5FA8">
        <w:t xml:space="preserve"> Oceanogr</w:t>
      </w:r>
      <w:r w:rsidR="00F34126" w:rsidRPr="002C5FA8">
        <w:t>aphy</w:t>
      </w:r>
      <w:r w:rsidRPr="002C5FA8">
        <w:t xml:space="preserve"> 5</w:t>
      </w:r>
      <w:r w:rsidR="00F34126" w:rsidRPr="002C5FA8">
        <w:t>:</w:t>
      </w:r>
      <w:r w:rsidRPr="002C5FA8">
        <w:t>261-271.</w:t>
      </w:r>
    </w:p>
    <w:p w:rsidR="006A7E0D" w:rsidRPr="002C5FA8" w:rsidRDefault="006A7E0D" w:rsidP="00900EC2">
      <w:pPr>
        <w:widowControl w:val="0"/>
        <w:spacing w:line="480" w:lineRule="auto"/>
        <w:ind w:left="720" w:hanging="720"/>
      </w:pPr>
      <w:proofErr w:type="spellStart"/>
      <w:r w:rsidRPr="002C5FA8">
        <w:lastRenderedPageBreak/>
        <w:t>Carretta</w:t>
      </w:r>
      <w:proofErr w:type="spellEnd"/>
      <w:r w:rsidRPr="002C5FA8">
        <w:t>, J.</w:t>
      </w:r>
      <w:r w:rsidR="00F34126" w:rsidRPr="002C5FA8">
        <w:t xml:space="preserve"> </w:t>
      </w:r>
      <w:r w:rsidR="00E248DF" w:rsidRPr="002C5FA8">
        <w:t xml:space="preserve">V., et al. </w:t>
      </w:r>
      <w:r w:rsidRPr="002C5FA8">
        <w:t xml:space="preserve">2014. </w:t>
      </w:r>
      <w:proofErr w:type="gramStart"/>
      <w:r w:rsidRPr="002C5FA8">
        <w:t xml:space="preserve">U.S. Pacific marine </w:t>
      </w:r>
      <w:r w:rsidR="00E248DF" w:rsidRPr="002C5FA8">
        <w:t>mammal stock assessments, 2013.</w:t>
      </w:r>
      <w:proofErr w:type="gramEnd"/>
      <w:r w:rsidRPr="002C5FA8">
        <w:t xml:space="preserve"> </w:t>
      </w:r>
      <w:proofErr w:type="gramStart"/>
      <w:r w:rsidRPr="002C5FA8">
        <w:t>NOAA Technical Memorandum NMFS, NOAA-TM-NM</w:t>
      </w:r>
      <w:r w:rsidR="00E248DF" w:rsidRPr="002C5FA8">
        <w:t>FS-SWFSC-532</w:t>
      </w:r>
      <w:r w:rsidRPr="002C5FA8">
        <w:t>.</w:t>
      </w:r>
      <w:proofErr w:type="gramEnd"/>
    </w:p>
    <w:p w:rsidR="006A7E0D" w:rsidRPr="002C5FA8" w:rsidRDefault="006A7E0D" w:rsidP="0098331E">
      <w:pPr>
        <w:spacing w:line="480" w:lineRule="auto"/>
        <w:ind w:left="720" w:hanging="720"/>
      </w:pPr>
      <w:proofErr w:type="spellStart"/>
      <w:r w:rsidRPr="002C5FA8">
        <w:t>Cury</w:t>
      </w:r>
      <w:proofErr w:type="spellEnd"/>
      <w:r w:rsidRPr="002C5FA8">
        <w:t xml:space="preserve">, P., </w:t>
      </w:r>
      <w:r w:rsidR="00E248DF" w:rsidRPr="002C5FA8">
        <w:t xml:space="preserve">A. </w:t>
      </w:r>
      <w:proofErr w:type="spellStart"/>
      <w:r w:rsidRPr="002C5FA8">
        <w:t>B</w:t>
      </w:r>
      <w:r w:rsidR="00E248DF" w:rsidRPr="002C5FA8">
        <w:t>akun</w:t>
      </w:r>
      <w:proofErr w:type="spellEnd"/>
      <w:r w:rsidRPr="002C5FA8">
        <w:t xml:space="preserve">, </w:t>
      </w:r>
      <w:r w:rsidR="00E248DF" w:rsidRPr="002C5FA8">
        <w:t>R. J. M. Crawford</w:t>
      </w:r>
      <w:r w:rsidRPr="002C5FA8">
        <w:t xml:space="preserve">, </w:t>
      </w:r>
      <w:r w:rsidR="00E248DF" w:rsidRPr="002C5FA8">
        <w:t xml:space="preserve">A. </w:t>
      </w:r>
      <w:proofErr w:type="spellStart"/>
      <w:r w:rsidR="00E248DF" w:rsidRPr="002C5FA8">
        <w:t>Jarre</w:t>
      </w:r>
      <w:proofErr w:type="spellEnd"/>
      <w:r w:rsidRPr="002C5FA8">
        <w:t xml:space="preserve">, </w:t>
      </w:r>
      <w:r w:rsidR="00E248DF" w:rsidRPr="002C5FA8">
        <w:t>R. A. Quinones</w:t>
      </w:r>
      <w:r w:rsidRPr="002C5FA8">
        <w:t xml:space="preserve">, </w:t>
      </w:r>
      <w:r w:rsidR="00E248DF" w:rsidRPr="002C5FA8">
        <w:t xml:space="preserve">L. J. </w:t>
      </w:r>
      <w:r w:rsidRPr="002C5FA8">
        <w:t xml:space="preserve">Shannon, </w:t>
      </w:r>
      <w:r w:rsidR="00E248DF" w:rsidRPr="002C5FA8">
        <w:t xml:space="preserve">and H. M. </w:t>
      </w:r>
      <w:proofErr w:type="spellStart"/>
      <w:r w:rsidR="00E248DF" w:rsidRPr="002C5FA8">
        <w:t>Verheye</w:t>
      </w:r>
      <w:proofErr w:type="spellEnd"/>
      <w:r w:rsidR="00E248DF" w:rsidRPr="002C5FA8">
        <w:t xml:space="preserve">. </w:t>
      </w:r>
      <w:r w:rsidRPr="002C5FA8">
        <w:t xml:space="preserve">2000. Small </w:t>
      </w:r>
      <w:proofErr w:type="spellStart"/>
      <w:r w:rsidRPr="002C5FA8">
        <w:t>pelagics</w:t>
      </w:r>
      <w:proofErr w:type="spellEnd"/>
      <w:r w:rsidRPr="002C5FA8">
        <w:t xml:space="preserve"> in upwelling systems: Patterns of interaction and structural changes in “wasp-waist” ecosystems. </w:t>
      </w:r>
      <w:r w:rsidR="00E248DF" w:rsidRPr="002C5FA8">
        <w:t>ICES Journal of Marine</w:t>
      </w:r>
      <w:r w:rsidRPr="002C5FA8">
        <w:t xml:space="preserve"> Sci</w:t>
      </w:r>
      <w:r w:rsidR="00E248DF" w:rsidRPr="002C5FA8">
        <w:t>ence</w:t>
      </w:r>
      <w:r w:rsidRPr="002C5FA8">
        <w:t xml:space="preserve"> 57</w:t>
      </w:r>
      <w:r w:rsidR="00E248DF" w:rsidRPr="002C5FA8">
        <w:t>:</w:t>
      </w:r>
      <w:r w:rsidRPr="002C5FA8">
        <w:t>603-618.</w:t>
      </w:r>
    </w:p>
    <w:p w:rsidR="006A7E0D" w:rsidRDefault="006A7E0D" w:rsidP="00B92EC0">
      <w:pPr>
        <w:spacing w:line="480" w:lineRule="auto"/>
        <w:ind w:left="720" w:hanging="720"/>
      </w:pPr>
      <w:proofErr w:type="spellStart"/>
      <w:proofErr w:type="gramStart"/>
      <w:r w:rsidRPr="002C5FA8">
        <w:t>Cury</w:t>
      </w:r>
      <w:proofErr w:type="spellEnd"/>
      <w:r w:rsidRPr="002C5FA8">
        <w:t>, P.</w:t>
      </w:r>
      <w:r w:rsidR="00E248DF" w:rsidRPr="002C5FA8">
        <w:t xml:space="preserve"> </w:t>
      </w:r>
      <w:r w:rsidRPr="002C5FA8">
        <w:t>M., et al. 2011.</w:t>
      </w:r>
      <w:proofErr w:type="gramEnd"/>
      <w:r w:rsidRPr="002C5FA8">
        <w:t xml:space="preserve"> </w:t>
      </w:r>
      <w:proofErr w:type="gramStart"/>
      <w:r w:rsidRPr="002C5FA8">
        <w:t>Global seabird response to forage fish depletion--one-third for the birds.</w:t>
      </w:r>
      <w:proofErr w:type="gramEnd"/>
      <w:r w:rsidRPr="002C5FA8">
        <w:t xml:space="preserve"> Science 334</w:t>
      </w:r>
      <w:r w:rsidR="00E248DF" w:rsidRPr="002C5FA8">
        <w:t>:</w:t>
      </w:r>
      <w:r w:rsidRPr="002C5FA8">
        <w:t>1703-1706.</w:t>
      </w:r>
    </w:p>
    <w:p w:rsidR="00C07C8B" w:rsidRPr="002C5FA8" w:rsidRDefault="00C07C8B" w:rsidP="0098331E">
      <w:pPr>
        <w:spacing w:line="480" w:lineRule="auto"/>
        <w:ind w:left="720" w:hanging="720"/>
      </w:pPr>
      <w:proofErr w:type="gramStart"/>
      <w:r>
        <w:t xml:space="preserve">DeWitt, T. J., and R. B. </w:t>
      </w:r>
      <w:proofErr w:type="spellStart"/>
      <w:r>
        <w:t>Langerhans</w:t>
      </w:r>
      <w:proofErr w:type="spellEnd"/>
      <w:r>
        <w:t>.</w:t>
      </w:r>
      <w:proofErr w:type="gramEnd"/>
      <w:r>
        <w:t xml:space="preserve"> 2003. Multiple prey traits, multiple predators: keys to understanding complex community dynamics. Journal of Sea Research 49:143-155.</w:t>
      </w:r>
    </w:p>
    <w:p w:rsidR="006A7E0D" w:rsidRPr="002C5FA8" w:rsidRDefault="006A7E0D" w:rsidP="0098331E">
      <w:pPr>
        <w:spacing w:line="480" w:lineRule="auto"/>
        <w:ind w:left="720" w:hanging="720"/>
      </w:pPr>
      <w:proofErr w:type="gramStart"/>
      <w:r w:rsidRPr="002C5FA8">
        <w:t>Field, J.</w:t>
      </w:r>
      <w:r w:rsidR="00E248DF" w:rsidRPr="002C5FA8">
        <w:t xml:space="preserve"> </w:t>
      </w:r>
      <w:r w:rsidRPr="002C5FA8">
        <w:t xml:space="preserve">C., </w:t>
      </w:r>
      <w:r w:rsidR="00E248DF" w:rsidRPr="002C5FA8">
        <w:t xml:space="preserve">A. D. </w:t>
      </w:r>
      <w:proofErr w:type="spellStart"/>
      <w:r w:rsidR="00E248DF" w:rsidRPr="002C5FA8">
        <w:t>MacCall</w:t>
      </w:r>
      <w:proofErr w:type="spellEnd"/>
      <w:r w:rsidRPr="002C5FA8">
        <w:t xml:space="preserve">, </w:t>
      </w:r>
      <w:r w:rsidR="00E248DF" w:rsidRPr="002C5FA8">
        <w:t xml:space="preserve">R. W. Bradley, and W. J. </w:t>
      </w:r>
      <w:proofErr w:type="spellStart"/>
      <w:r w:rsidR="00E248DF" w:rsidRPr="002C5FA8">
        <w:t>Sydeman</w:t>
      </w:r>
      <w:proofErr w:type="spellEnd"/>
      <w:r w:rsidR="00E248DF" w:rsidRPr="002C5FA8">
        <w:t>.</w:t>
      </w:r>
      <w:proofErr w:type="gramEnd"/>
      <w:r w:rsidR="00E248DF" w:rsidRPr="002C5FA8">
        <w:t xml:space="preserve"> </w:t>
      </w:r>
      <w:r w:rsidRPr="002C5FA8">
        <w:t xml:space="preserve">2010. Estimating the impacts of fishing on dependent predators: a case study in the California Current. </w:t>
      </w:r>
      <w:r w:rsidR="00E248DF" w:rsidRPr="002C5FA8">
        <w:t>Ecological</w:t>
      </w:r>
      <w:r w:rsidRPr="002C5FA8">
        <w:t xml:space="preserve"> Appl</w:t>
      </w:r>
      <w:r w:rsidR="00E248DF" w:rsidRPr="002C5FA8">
        <w:t>ications</w:t>
      </w:r>
      <w:r w:rsidRPr="002C5FA8">
        <w:t xml:space="preserve"> 20</w:t>
      </w:r>
      <w:r w:rsidR="00E248DF" w:rsidRPr="002C5FA8">
        <w:t>:</w:t>
      </w:r>
      <w:r w:rsidRPr="002C5FA8">
        <w:t>2223-2236.</w:t>
      </w:r>
    </w:p>
    <w:p w:rsidR="006A7E0D" w:rsidRPr="002C5FA8" w:rsidRDefault="006A7E0D" w:rsidP="0098331E">
      <w:pPr>
        <w:spacing w:line="480" w:lineRule="auto"/>
        <w:ind w:left="720" w:hanging="720"/>
      </w:pPr>
      <w:proofErr w:type="gramStart"/>
      <w:r w:rsidRPr="002C5FA8">
        <w:t>Fulton, E.</w:t>
      </w:r>
      <w:r w:rsidR="00A03826" w:rsidRPr="002C5FA8">
        <w:t xml:space="preserve"> </w:t>
      </w:r>
      <w:r w:rsidRPr="002C5FA8">
        <w:t xml:space="preserve">A., </w:t>
      </w:r>
      <w:r w:rsidR="00A03826" w:rsidRPr="002C5FA8">
        <w:t xml:space="preserve">A. D. M. </w:t>
      </w:r>
      <w:r w:rsidRPr="002C5FA8">
        <w:t xml:space="preserve">Smith, </w:t>
      </w:r>
      <w:r w:rsidR="00A03826" w:rsidRPr="002C5FA8">
        <w:t xml:space="preserve">and C. R. </w:t>
      </w:r>
      <w:r w:rsidRPr="002C5FA8">
        <w:t>Johnson.</w:t>
      </w:r>
      <w:proofErr w:type="gramEnd"/>
      <w:r w:rsidRPr="002C5FA8">
        <w:t xml:space="preserve"> 2003. Mortality and predation in ecosystem models: is it important how these are expressed? Ecol</w:t>
      </w:r>
      <w:r w:rsidR="00A03826" w:rsidRPr="002C5FA8">
        <w:t>ogical</w:t>
      </w:r>
      <w:r w:rsidRPr="002C5FA8">
        <w:t xml:space="preserve"> </w:t>
      </w:r>
      <w:proofErr w:type="spellStart"/>
      <w:r w:rsidRPr="002C5FA8">
        <w:t>Mod</w:t>
      </w:r>
      <w:r w:rsidR="00A03826" w:rsidRPr="002C5FA8">
        <w:t>elling</w:t>
      </w:r>
      <w:proofErr w:type="spellEnd"/>
      <w:r w:rsidRPr="002C5FA8">
        <w:t xml:space="preserve"> 169</w:t>
      </w:r>
      <w:r w:rsidR="00A03826" w:rsidRPr="002C5FA8">
        <w:t>:</w:t>
      </w:r>
      <w:r w:rsidRPr="002C5FA8">
        <w:t>157-178.</w:t>
      </w:r>
    </w:p>
    <w:p w:rsidR="006A7E0D" w:rsidRPr="002C5FA8" w:rsidRDefault="006A7E0D" w:rsidP="0098331E">
      <w:pPr>
        <w:spacing w:line="480" w:lineRule="auto"/>
        <w:ind w:left="720" w:hanging="720"/>
      </w:pPr>
      <w:r w:rsidRPr="002C5FA8">
        <w:t>Glaser, S.</w:t>
      </w:r>
      <w:r w:rsidR="00A03826" w:rsidRPr="002C5FA8">
        <w:t xml:space="preserve"> </w:t>
      </w:r>
      <w:r w:rsidRPr="002C5FA8">
        <w:t xml:space="preserve">M. 2010. </w:t>
      </w:r>
      <w:proofErr w:type="spellStart"/>
      <w:proofErr w:type="gramStart"/>
      <w:r w:rsidRPr="002C5FA8">
        <w:t>Interdecadal</w:t>
      </w:r>
      <w:proofErr w:type="spellEnd"/>
      <w:r w:rsidRPr="002C5FA8">
        <w:t xml:space="preserve"> variability in predator-prey interactions of juvenile North Pacific albacore in the California Current System.</w:t>
      </w:r>
      <w:proofErr w:type="gramEnd"/>
      <w:r w:rsidRPr="002C5FA8">
        <w:t xml:space="preserve"> </w:t>
      </w:r>
      <w:r w:rsidR="00A03826" w:rsidRPr="002C5FA8">
        <w:t>Marine Ecology Progress Series</w:t>
      </w:r>
      <w:r w:rsidRPr="002C5FA8">
        <w:t xml:space="preserve"> 414</w:t>
      </w:r>
      <w:r w:rsidR="00A03826" w:rsidRPr="002C5FA8">
        <w:t>:</w:t>
      </w:r>
      <w:r w:rsidRPr="002C5FA8">
        <w:t>209-221.</w:t>
      </w:r>
    </w:p>
    <w:p w:rsidR="005948D2" w:rsidRPr="002C5FA8" w:rsidRDefault="005948D2" w:rsidP="0098331E">
      <w:pPr>
        <w:spacing w:line="480" w:lineRule="auto"/>
        <w:ind w:left="720" w:hanging="720"/>
        <w:outlineLvl w:val="0"/>
      </w:pPr>
      <w:proofErr w:type="spellStart"/>
      <w:proofErr w:type="gramStart"/>
      <w:r w:rsidRPr="002C5FA8">
        <w:t>Hilborn</w:t>
      </w:r>
      <w:proofErr w:type="spellEnd"/>
      <w:r w:rsidR="003449FF" w:rsidRPr="002C5FA8">
        <w:t>,</w:t>
      </w:r>
      <w:r w:rsidRPr="002C5FA8">
        <w:t xml:space="preserve"> </w:t>
      </w:r>
      <w:r w:rsidR="00A03826" w:rsidRPr="002C5FA8">
        <w:t>R., and C. J.</w:t>
      </w:r>
      <w:r w:rsidRPr="002C5FA8">
        <w:t xml:space="preserve"> Walters</w:t>
      </w:r>
      <w:r w:rsidR="003449FF" w:rsidRPr="002C5FA8">
        <w:t>.</w:t>
      </w:r>
      <w:proofErr w:type="gramEnd"/>
      <w:r w:rsidRPr="002C5FA8">
        <w:t xml:space="preserve"> </w:t>
      </w:r>
      <w:r w:rsidR="003449FF" w:rsidRPr="002C5FA8">
        <w:t xml:space="preserve">1992. </w:t>
      </w:r>
      <w:r w:rsidRPr="002C5FA8">
        <w:rPr>
          <w:bCs/>
          <w:kern w:val="36"/>
        </w:rPr>
        <w:t xml:space="preserve">Quantitative fisheries stock assessment: Choice, dynamics and uncertainty. </w:t>
      </w:r>
      <w:proofErr w:type="gramStart"/>
      <w:r w:rsidRPr="002C5FA8">
        <w:t>Chapman &amp; Hall, London</w:t>
      </w:r>
      <w:r w:rsidR="003449FF" w:rsidRPr="002C5FA8">
        <w:t>.</w:t>
      </w:r>
      <w:proofErr w:type="gramEnd"/>
    </w:p>
    <w:p w:rsidR="006A7E0D" w:rsidRPr="002C5FA8" w:rsidRDefault="006A7E0D" w:rsidP="0098331E">
      <w:pPr>
        <w:spacing w:line="480" w:lineRule="auto"/>
        <w:ind w:left="720" w:hanging="720"/>
      </w:pPr>
      <w:r w:rsidRPr="002C5FA8">
        <w:t>Hill, K.</w:t>
      </w:r>
      <w:r w:rsidR="00A03826" w:rsidRPr="002C5FA8">
        <w:t xml:space="preserve"> </w:t>
      </w:r>
      <w:r w:rsidRPr="002C5FA8">
        <w:t xml:space="preserve">T., </w:t>
      </w:r>
      <w:r w:rsidR="00A03826" w:rsidRPr="002C5FA8">
        <w:t>P. R. Crone</w:t>
      </w:r>
      <w:r w:rsidRPr="002C5FA8">
        <w:t xml:space="preserve">, </w:t>
      </w:r>
      <w:r w:rsidR="00A03826" w:rsidRPr="002C5FA8">
        <w:t xml:space="preserve">D. A. </w:t>
      </w:r>
      <w:proofErr w:type="spellStart"/>
      <w:r w:rsidR="00A03826" w:rsidRPr="002C5FA8">
        <w:t>Demer</w:t>
      </w:r>
      <w:proofErr w:type="spellEnd"/>
      <w:r w:rsidR="003449FF" w:rsidRPr="002C5FA8">
        <w:t xml:space="preserve">, </w:t>
      </w:r>
      <w:r w:rsidR="00A03826" w:rsidRPr="002C5FA8">
        <w:t xml:space="preserve">J. </w:t>
      </w:r>
      <w:proofErr w:type="spellStart"/>
      <w:r w:rsidR="00A03826" w:rsidRPr="002C5FA8">
        <w:t>Zwolinski</w:t>
      </w:r>
      <w:proofErr w:type="spellEnd"/>
      <w:r w:rsidR="003449FF" w:rsidRPr="002C5FA8">
        <w:t xml:space="preserve">, </w:t>
      </w:r>
      <w:r w:rsidR="00A03826" w:rsidRPr="002C5FA8">
        <w:t xml:space="preserve">E. </w:t>
      </w:r>
      <w:r w:rsidRPr="002C5FA8">
        <w:t xml:space="preserve">Dorval, </w:t>
      </w:r>
      <w:r w:rsidR="00A03826" w:rsidRPr="002C5FA8">
        <w:t>and B. J.</w:t>
      </w:r>
      <w:r w:rsidRPr="002C5FA8">
        <w:t xml:space="preserve"> </w:t>
      </w:r>
      <w:proofErr w:type="spellStart"/>
      <w:r w:rsidRPr="002C5FA8">
        <w:t>Macewicz</w:t>
      </w:r>
      <w:proofErr w:type="spellEnd"/>
      <w:r w:rsidR="00A03826" w:rsidRPr="002C5FA8">
        <w:t xml:space="preserve">. </w:t>
      </w:r>
      <w:r w:rsidRPr="002C5FA8">
        <w:t>2014. Assessment of the Pacific sardine res</w:t>
      </w:r>
      <w:r w:rsidR="003449FF" w:rsidRPr="002C5FA8">
        <w:t xml:space="preserve">ource in 2014 for U.S.A. management in 2014-2015. </w:t>
      </w:r>
      <w:proofErr w:type="gramStart"/>
      <w:r w:rsidR="003449FF" w:rsidRPr="002C5FA8">
        <w:t>National Marine Fisheries Service - 2014 Status of U.S. Fisheries.</w:t>
      </w:r>
      <w:proofErr w:type="gramEnd"/>
      <w:r w:rsidR="00614122" w:rsidRPr="002C5FA8">
        <w:t xml:space="preserve"> </w:t>
      </w:r>
      <w:r w:rsidR="00614122" w:rsidRPr="002C5FA8">
        <w:lastRenderedPageBreak/>
        <w:t>https://swfsc.noaa.gov/uploadedFiles/Events/Meetings/Meeting_2014/H1b_2014_FULL_Electric_PacificSardine_StockAssmnt_APR2014BB.pdf</w:t>
      </w:r>
      <w:r w:rsidR="00A03826" w:rsidRPr="002C5FA8">
        <w:t>.</w:t>
      </w:r>
    </w:p>
    <w:p w:rsidR="006A7E0D" w:rsidRPr="002C5FA8" w:rsidRDefault="006A7E0D" w:rsidP="0098331E">
      <w:pPr>
        <w:autoSpaceDE w:val="0"/>
        <w:autoSpaceDN w:val="0"/>
        <w:adjustRightInd w:val="0"/>
        <w:spacing w:line="480" w:lineRule="auto"/>
        <w:ind w:left="720" w:hanging="720"/>
      </w:pPr>
      <w:proofErr w:type="gramStart"/>
      <w:r w:rsidRPr="002C5FA8">
        <w:t>Hill, K.</w:t>
      </w:r>
      <w:r w:rsidR="00A03826" w:rsidRPr="002C5FA8">
        <w:t xml:space="preserve"> </w:t>
      </w:r>
      <w:r w:rsidRPr="002C5FA8">
        <w:t xml:space="preserve">T., </w:t>
      </w:r>
      <w:r w:rsidR="00A03826" w:rsidRPr="002C5FA8">
        <w:t>P. R. Crone</w:t>
      </w:r>
      <w:r w:rsidRPr="002C5FA8">
        <w:t xml:space="preserve">, </w:t>
      </w:r>
      <w:r w:rsidR="00A03826" w:rsidRPr="002C5FA8">
        <w:t xml:space="preserve">E. Dorval, and B. J. </w:t>
      </w:r>
      <w:proofErr w:type="spellStart"/>
      <w:r w:rsidR="00A03826" w:rsidRPr="002C5FA8">
        <w:t>Macewicz</w:t>
      </w:r>
      <w:proofErr w:type="spellEnd"/>
      <w:r w:rsidR="00A03826" w:rsidRPr="002C5FA8">
        <w:t>.</w:t>
      </w:r>
      <w:proofErr w:type="gramEnd"/>
      <w:r w:rsidR="00A03826" w:rsidRPr="002C5FA8">
        <w:t xml:space="preserve"> 2016</w:t>
      </w:r>
      <w:r w:rsidRPr="002C5FA8">
        <w:t>. Assessment of the Pacific sardine resource in 2016</w:t>
      </w:r>
      <w:r w:rsidR="003449FF" w:rsidRPr="002C5FA8">
        <w:t xml:space="preserve"> for U.S.A. management in 2016-2017.</w:t>
      </w:r>
      <w:r w:rsidR="00760929" w:rsidRPr="002C5FA8">
        <w:t xml:space="preserve"> </w:t>
      </w:r>
      <w:proofErr w:type="gramStart"/>
      <w:r w:rsidR="00760929" w:rsidRPr="002C5FA8">
        <w:t>National Marine Fisheries Service - 2016 Status of U.S. Fisheries.</w:t>
      </w:r>
      <w:proofErr w:type="gramEnd"/>
      <w:r w:rsidR="00614122" w:rsidRPr="002C5FA8">
        <w:t xml:space="preserve"> ftp://ftp.pcouncil.org/pub/2016_Sardine_Assessment_Review/Microsoft%20Word%20-%202016_Sardine_Update_March_Review_FInal-Draft.pdf</w:t>
      </w:r>
      <w:r w:rsidR="00A03826" w:rsidRPr="002C5FA8">
        <w:t>.</w:t>
      </w:r>
    </w:p>
    <w:p w:rsidR="006A7E0D" w:rsidRPr="002C5FA8" w:rsidRDefault="006A7E0D" w:rsidP="0098331E">
      <w:pPr>
        <w:spacing w:line="480" w:lineRule="auto"/>
        <w:ind w:left="720" w:hanging="720"/>
      </w:pPr>
      <w:proofErr w:type="spellStart"/>
      <w:r w:rsidRPr="002C5FA8">
        <w:t>Holling</w:t>
      </w:r>
      <w:proofErr w:type="spellEnd"/>
      <w:r w:rsidRPr="002C5FA8">
        <w:t>, C.</w:t>
      </w:r>
      <w:r w:rsidR="00A03826" w:rsidRPr="002C5FA8">
        <w:t xml:space="preserve"> </w:t>
      </w:r>
      <w:r w:rsidRPr="002C5FA8">
        <w:t xml:space="preserve">S. 1959. The components of predation as revealed by a study of small mammal predation of the European pine sawfly. </w:t>
      </w:r>
      <w:r w:rsidR="00A03826" w:rsidRPr="002C5FA8">
        <w:t>Canadian</w:t>
      </w:r>
      <w:r w:rsidRPr="002C5FA8">
        <w:t xml:space="preserve"> Entomol</w:t>
      </w:r>
      <w:r w:rsidR="00A03826" w:rsidRPr="002C5FA8">
        <w:t>ogist</w:t>
      </w:r>
      <w:r w:rsidRPr="002C5FA8">
        <w:t xml:space="preserve"> 91</w:t>
      </w:r>
      <w:r w:rsidR="00A03826" w:rsidRPr="002C5FA8">
        <w:t>:</w:t>
      </w:r>
      <w:r w:rsidRPr="002C5FA8">
        <w:t>293-320.</w:t>
      </w:r>
    </w:p>
    <w:p w:rsidR="006A7E0D" w:rsidRPr="002C5FA8" w:rsidRDefault="006A7E0D" w:rsidP="00900EC2">
      <w:pPr>
        <w:spacing w:line="480" w:lineRule="auto"/>
        <w:ind w:left="720" w:right="-180" w:hanging="720"/>
      </w:pPr>
      <w:proofErr w:type="spellStart"/>
      <w:r w:rsidRPr="002C5FA8">
        <w:t>Hunsicker</w:t>
      </w:r>
      <w:proofErr w:type="spellEnd"/>
      <w:r w:rsidRPr="002C5FA8">
        <w:t>, M.</w:t>
      </w:r>
      <w:r w:rsidR="00A03826" w:rsidRPr="002C5FA8">
        <w:t xml:space="preserve"> </w:t>
      </w:r>
      <w:r w:rsidRPr="002C5FA8">
        <w:t xml:space="preserve">E., et al. 2011. Functional responses and scaling in predator-prey interactions of marine fishes: contemporary issues and emerging concepts. </w:t>
      </w:r>
      <w:r w:rsidR="00A03826" w:rsidRPr="002C5FA8">
        <w:t>Ecolog</w:t>
      </w:r>
      <w:r w:rsidR="00900EC2">
        <w:t>y</w:t>
      </w:r>
      <w:r w:rsidRPr="002C5FA8">
        <w:t xml:space="preserve"> Lett</w:t>
      </w:r>
      <w:r w:rsidR="00A03826" w:rsidRPr="002C5FA8">
        <w:t>ers</w:t>
      </w:r>
      <w:r w:rsidRPr="002C5FA8">
        <w:t xml:space="preserve"> 14</w:t>
      </w:r>
      <w:r w:rsidR="00A03826" w:rsidRPr="002C5FA8">
        <w:t>:</w:t>
      </w:r>
      <w:r w:rsidRPr="002C5FA8">
        <w:t>1288-1299.</w:t>
      </w:r>
    </w:p>
    <w:p w:rsidR="006A7E0D" w:rsidRPr="002C5FA8" w:rsidRDefault="006A7E0D" w:rsidP="0098331E">
      <w:pPr>
        <w:spacing w:line="480" w:lineRule="auto"/>
        <w:ind w:left="720" w:hanging="720"/>
      </w:pPr>
      <w:proofErr w:type="spellStart"/>
      <w:proofErr w:type="gramStart"/>
      <w:r w:rsidRPr="002C5FA8">
        <w:t>Kilduff</w:t>
      </w:r>
      <w:proofErr w:type="spellEnd"/>
      <w:r w:rsidRPr="002C5FA8">
        <w:t>, D.</w:t>
      </w:r>
      <w:r w:rsidR="00A03826" w:rsidRPr="002C5FA8">
        <w:t xml:space="preserve"> </w:t>
      </w:r>
      <w:r w:rsidRPr="002C5FA8">
        <w:t xml:space="preserve">P., </w:t>
      </w:r>
      <w:r w:rsidR="00A03826" w:rsidRPr="002C5FA8">
        <w:t xml:space="preserve">L. W. </w:t>
      </w:r>
      <w:proofErr w:type="spellStart"/>
      <w:r w:rsidR="00A03826" w:rsidRPr="002C5FA8">
        <w:t>Botsford</w:t>
      </w:r>
      <w:proofErr w:type="spellEnd"/>
      <w:r w:rsidR="00A03826" w:rsidRPr="002C5FA8">
        <w:t>, and</w:t>
      </w:r>
      <w:r w:rsidRPr="002C5FA8">
        <w:t xml:space="preserve"> </w:t>
      </w:r>
      <w:r w:rsidR="00A03826" w:rsidRPr="002C5FA8">
        <w:t xml:space="preserve">S. L. H. </w:t>
      </w:r>
      <w:proofErr w:type="spellStart"/>
      <w:r w:rsidR="00A03826" w:rsidRPr="002C5FA8">
        <w:t>Teo</w:t>
      </w:r>
      <w:proofErr w:type="spellEnd"/>
      <w:r w:rsidR="00A03826" w:rsidRPr="002C5FA8">
        <w:t>.</w:t>
      </w:r>
      <w:proofErr w:type="gramEnd"/>
      <w:r w:rsidR="00A03826" w:rsidRPr="002C5FA8">
        <w:t xml:space="preserve"> 2014</w:t>
      </w:r>
      <w:r w:rsidRPr="002C5FA8">
        <w:t xml:space="preserve">. Spatial and temporal </w:t>
      </w:r>
      <w:proofErr w:type="spellStart"/>
      <w:r w:rsidRPr="002C5FA8">
        <w:t>covariability</w:t>
      </w:r>
      <w:proofErr w:type="spellEnd"/>
      <w:r w:rsidRPr="002C5FA8">
        <w:t xml:space="preserve"> in early ocean survival of Chinook salmon (</w:t>
      </w:r>
      <w:proofErr w:type="spellStart"/>
      <w:r w:rsidRPr="002C5FA8">
        <w:rPr>
          <w:i/>
        </w:rPr>
        <w:t>Oncorhynchus</w:t>
      </w:r>
      <w:proofErr w:type="spellEnd"/>
      <w:r w:rsidRPr="002C5FA8">
        <w:rPr>
          <w:i/>
        </w:rPr>
        <w:t xml:space="preserve"> </w:t>
      </w:r>
      <w:proofErr w:type="spellStart"/>
      <w:r w:rsidRPr="002C5FA8">
        <w:rPr>
          <w:i/>
        </w:rPr>
        <w:t>tshawytscha</w:t>
      </w:r>
      <w:proofErr w:type="spellEnd"/>
      <w:r w:rsidRPr="002C5FA8">
        <w:t>) along the wes</w:t>
      </w:r>
      <w:r w:rsidR="00A03826" w:rsidRPr="002C5FA8">
        <w:t xml:space="preserve">t coast of North America. ICES Journal of Marine Science </w:t>
      </w:r>
      <w:r w:rsidRPr="002C5FA8">
        <w:t>71</w:t>
      </w:r>
      <w:r w:rsidR="00A03826" w:rsidRPr="002C5FA8">
        <w:t>:</w:t>
      </w:r>
      <w:r w:rsidRPr="002C5FA8">
        <w:t>1671-1682.</w:t>
      </w:r>
    </w:p>
    <w:p w:rsidR="006A7E0D" w:rsidRPr="002C5FA8" w:rsidRDefault="00A03826" w:rsidP="0098331E">
      <w:pPr>
        <w:spacing w:line="480" w:lineRule="auto"/>
        <w:ind w:left="720" w:hanging="720"/>
      </w:pPr>
      <w:proofErr w:type="spellStart"/>
      <w:r w:rsidRPr="002C5FA8">
        <w:t>Kirkman</w:t>
      </w:r>
      <w:proofErr w:type="spellEnd"/>
      <w:r w:rsidRPr="002C5FA8">
        <w:t>, S. P. 2009</w:t>
      </w:r>
      <w:r w:rsidR="006A7E0D" w:rsidRPr="002C5FA8">
        <w:t xml:space="preserve">. </w:t>
      </w:r>
      <w:proofErr w:type="gramStart"/>
      <w:r w:rsidR="006A7E0D" w:rsidRPr="002C5FA8">
        <w:t>Evaluating seal-seabird interactions in southern Africa: a critical review.</w:t>
      </w:r>
      <w:proofErr w:type="gramEnd"/>
      <w:r w:rsidR="006A7E0D" w:rsidRPr="002C5FA8">
        <w:t xml:space="preserve"> </w:t>
      </w:r>
      <w:r w:rsidRPr="002C5FA8">
        <w:t>African Journal of Marine Science</w:t>
      </w:r>
      <w:r w:rsidR="006A7E0D" w:rsidRPr="002C5FA8">
        <w:t xml:space="preserve"> 31</w:t>
      </w:r>
      <w:r w:rsidRPr="002C5FA8">
        <w:t>:</w:t>
      </w:r>
      <w:r w:rsidR="006A7E0D" w:rsidRPr="002C5FA8">
        <w:t>1-18.</w:t>
      </w:r>
    </w:p>
    <w:p w:rsidR="006A7E0D" w:rsidRPr="002C5FA8" w:rsidRDefault="006A7E0D" w:rsidP="0098331E">
      <w:pPr>
        <w:spacing w:line="480" w:lineRule="auto"/>
        <w:ind w:left="720" w:hanging="720"/>
      </w:pPr>
      <w:proofErr w:type="spellStart"/>
      <w:proofErr w:type="gramStart"/>
      <w:r w:rsidRPr="002C5FA8">
        <w:t>Koslow</w:t>
      </w:r>
      <w:proofErr w:type="spellEnd"/>
      <w:r w:rsidRPr="002C5FA8">
        <w:t>, J.</w:t>
      </w:r>
      <w:r w:rsidR="00A03826" w:rsidRPr="002C5FA8">
        <w:t xml:space="preserve"> A., and C.</w:t>
      </w:r>
      <w:r w:rsidRPr="002C5FA8">
        <w:t xml:space="preserve"> Allen.</w:t>
      </w:r>
      <w:proofErr w:type="gramEnd"/>
      <w:r w:rsidRPr="002C5FA8">
        <w:t xml:space="preserve"> 2011. The influence of the ocean environment on the abundance of market squid, </w:t>
      </w:r>
      <w:proofErr w:type="spellStart"/>
      <w:r w:rsidRPr="002C5FA8">
        <w:rPr>
          <w:i/>
        </w:rPr>
        <w:t>Doryteuthis</w:t>
      </w:r>
      <w:proofErr w:type="spellEnd"/>
      <w:r w:rsidRPr="002C5FA8">
        <w:t xml:space="preserve"> </w:t>
      </w:r>
      <w:r w:rsidRPr="002C5FA8">
        <w:rPr>
          <w:i/>
        </w:rPr>
        <w:t>(</w:t>
      </w:r>
      <w:proofErr w:type="spellStart"/>
      <w:r w:rsidRPr="002C5FA8">
        <w:rPr>
          <w:i/>
        </w:rPr>
        <w:t>Loligo</w:t>
      </w:r>
      <w:proofErr w:type="spellEnd"/>
      <w:r w:rsidRPr="002C5FA8">
        <w:rPr>
          <w:i/>
        </w:rPr>
        <w:t>)</w:t>
      </w:r>
      <w:r w:rsidRPr="002C5FA8">
        <w:t xml:space="preserve"> </w:t>
      </w:r>
      <w:proofErr w:type="spellStart"/>
      <w:r w:rsidRPr="002C5FA8">
        <w:rPr>
          <w:i/>
        </w:rPr>
        <w:t>opalescens</w:t>
      </w:r>
      <w:proofErr w:type="spellEnd"/>
      <w:r w:rsidRPr="002C5FA8">
        <w:t xml:space="preserve">, </w:t>
      </w:r>
      <w:proofErr w:type="spellStart"/>
      <w:r w:rsidRPr="002C5FA8">
        <w:t>paralarvae</w:t>
      </w:r>
      <w:proofErr w:type="spellEnd"/>
      <w:r w:rsidRPr="002C5FA8">
        <w:t xml:space="preserve"> in the Southern California Bight. </w:t>
      </w:r>
      <w:r w:rsidR="008E5DE8" w:rsidRPr="002C5FA8">
        <w:t xml:space="preserve">California Cooperative Oceanic Fisheries Investigations Reports </w:t>
      </w:r>
      <w:r w:rsidRPr="002C5FA8">
        <w:t>52</w:t>
      </w:r>
      <w:r w:rsidR="00A03826" w:rsidRPr="002C5FA8">
        <w:t>:</w:t>
      </w:r>
      <w:r w:rsidRPr="002C5FA8">
        <w:t>205-213.</w:t>
      </w:r>
    </w:p>
    <w:p w:rsidR="006A7E0D" w:rsidRPr="002C5FA8" w:rsidRDefault="006A7E0D" w:rsidP="00900EC2">
      <w:pPr>
        <w:widowControl w:val="0"/>
        <w:spacing w:line="480" w:lineRule="auto"/>
        <w:ind w:left="720" w:hanging="720"/>
      </w:pPr>
      <w:proofErr w:type="spellStart"/>
      <w:proofErr w:type="gramStart"/>
      <w:r w:rsidRPr="002C5FA8">
        <w:t>Kotzerka</w:t>
      </w:r>
      <w:proofErr w:type="spellEnd"/>
      <w:r w:rsidRPr="002C5FA8">
        <w:t xml:space="preserve">, J., </w:t>
      </w:r>
      <w:r w:rsidR="008E5DE8" w:rsidRPr="002C5FA8">
        <w:t xml:space="preserve">S. A. </w:t>
      </w:r>
      <w:r w:rsidRPr="002C5FA8">
        <w:t>Hatch,</w:t>
      </w:r>
      <w:r w:rsidR="008E5DE8" w:rsidRPr="002C5FA8">
        <w:t xml:space="preserve"> and S.</w:t>
      </w:r>
      <w:r w:rsidRPr="002C5FA8">
        <w:t xml:space="preserve"> </w:t>
      </w:r>
      <w:proofErr w:type="spellStart"/>
      <w:r w:rsidRPr="002C5FA8">
        <w:t>Garthe</w:t>
      </w:r>
      <w:proofErr w:type="spellEnd"/>
      <w:r w:rsidRPr="002C5FA8">
        <w:t>.</w:t>
      </w:r>
      <w:proofErr w:type="gramEnd"/>
      <w:r w:rsidRPr="002C5FA8">
        <w:t xml:space="preserve"> 2011. Evidence for foraging-site fidelity and individual foraging behavior of pelagic cormorants rearing chicks in the Gulf of Alaska. Condor 113</w:t>
      </w:r>
      <w:r w:rsidR="008E5DE8" w:rsidRPr="002C5FA8">
        <w:t>:</w:t>
      </w:r>
      <w:r w:rsidRPr="002C5FA8">
        <w:t>80-88.</w:t>
      </w:r>
    </w:p>
    <w:p w:rsidR="006A7E0D" w:rsidRPr="002C5FA8" w:rsidRDefault="008E5DE8" w:rsidP="0098331E">
      <w:pPr>
        <w:spacing w:line="480" w:lineRule="auto"/>
        <w:ind w:left="720" w:hanging="720"/>
      </w:pPr>
      <w:proofErr w:type="gramStart"/>
      <w:r w:rsidRPr="002C5FA8">
        <w:lastRenderedPageBreak/>
        <w:t xml:space="preserve">Link, J. </w:t>
      </w:r>
      <w:r w:rsidR="006A7E0D" w:rsidRPr="002C5FA8">
        <w:t>2010.</w:t>
      </w:r>
      <w:proofErr w:type="gramEnd"/>
      <w:r w:rsidR="006A7E0D" w:rsidRPr="002C5FA8">
        <w:t xml:space="preserve"> Ecosystem-based fisheries management: Confronting tradeoffs. </w:t>
      </w:r>
      <w:proofErr w:type="gramStart"/>
      <w:r w:rsidR="006A7E0D" w:rsidRPr="002C5FA8">
        <w:t xml:space="preserve">Cambridge University </w:t>
      </w:r>
      <w:r w:rsidRPr="002C5FA8">
        <w:t>Press, New York, NY, USA</w:t>
      </w:r>
      <w:r w:rsidR="006A7E0D" w:rsidRPr="002C5FA8">
        <w:t>.</w:t>
      </w:r>
      <w:proofErr w:type="gramEnd"/>
    </w:p>
    <w:p w:rsidR="006A7E0D" w:rsidRPr="002C5FA8" w:rsidRDefault="006A7E0D" w:rsidP="0098331E">
      <w:pPr>
        <w:spacing w:line="480" w:lineRule="auto"/>
        <w:ind w:left="720" w:hanging="720"/>
      </w:pPr>
      <w:proofErr w:type="gramStart"/>
      <w:r w:rsidRPr="002C5FA8">
        <w:t>Lowry, M.</w:t>
      </w:r>
      <w:r w:rsidR="008E5DE8" w:rsidRPr="002C5FA8">
        <w:t xml:space="preserve"> S., and J. V.</w:t>
      </w:r>
      <w:r w:rsidRPr="002C5FA8">
        <w:t xml:space="preserve"> </w:t>
      </w:r>
      <w:proofErr w:type="spellStart"/>
      <w:r w:rsidRPr="002C5FA8">
        <w:t>Carretta</w:t>
      </w:r>
      <w:proofErr w:type="spellEnd"/>
      <w:r w:rsidRPr="002C5FA8">
        <w:t>.</w:t>
      </w:r>
      <w:proofErr w:type="gramEnd"/>
      <w:r w:rsidRPr="002C5FA8">
        <w:t xml:space="preserve"> 1999. Market squid (</w:t>
      </w:r>
      <w:proofErr w:type="spellStart"/>
      <w:r w:rsidRPr="002C5FA8">
        <w:rPr>
          <w:i/>
        </w:rPr>
        <w:t>Loligo</w:t>
      </w:r>
      <w:proofErr w:type="spellEnd"/>
      <w:r w:rsidRPr="002C5FA8">
        <w:rPr>
          <w:i/>
        </w:rPr>
        <w:t xml:space="preserve"> </w:t>
      </w:r>
      <w:proofErr w:type="spellStart"/>
      <w:r w:rsidRPr="002C5FA8">
        <w:rPr>
          <w:i/>
        </w:rPr>
        <w:t>opalescens</w:t>
      </w:r>
      <w:proofErr w:type="spellEnd"/>
      <w:r w:rsidRPr="002C5FA8">
        <w:t>) in the diet of California sea lions (</w:t>
      </w:r>
      <w:proofErr w:type="spellStart"/>
      <w:r w:rsidRPr="002C5FA8">
        <w:rPr>
          <w:i/>
        </w:rPr>
        <w:t>Zalophus</w:t>
      </w:r>
      <w:proofErr w:type="spellEnd"/>
      <w:r w:rsidRPr="002C5FA8">
        <w:rPr>
          <w:i/>
        </w:rPr>
        <w:t xml:space="preserve"> </w:t>
      </w:r>
      <w:proofErr w:type="spellStart"/>
      <w:r w:rsidRPr="002C5FA8">
        <w:rPr>
          <w:i/>
        </w:rPr>
        <w:t>californianus</w:t>
      </w:r>
      <w:proofErr w:type="spellEnd"/>
      <w:r w:rsidRPr="002C5FA8">
        <w:t xml:space="preserve">) in Southern California. </w:t>
      </w:r>
      <w:r w:rsidR="008E5DE8" w:rsidRPr="002C5FA8">
        <w:t xml:space="preserve">California Cooperative Oceanic Fisheries Investigations Reports </w:t>
      </w:r>
      <w:r w:rsidRPr="002C5FA8">
        <w:t>40</w:t>
      </w:r>
      <w:r w:rsidR="008E5DE8" w:rsidRPr="002C5FA8">
        <w:t>:</w:t>
      </w:r>
      <w:r w:rsidRPr="002C5FA8">
        <w:t>196-207.</w:t>
      </w:r>
    </w:p>
    <w:p w:rsidR="006A7E0D" w:rsidRPr="002C5FA8" w:rsidRDefault="006A7E0D" w:rsidP="0098331E">
      <w:pPr>
        <w:spacing w:line="480" w:lineRule="auto"/>
        <w:ind w:left="720" w:hanging="720"/>
      </w:pPr>
      <w:proofErr w:type="gramStart"/>
      <w:r w:rsidRPr="002C5FA8">
        <w:t>Lowry, M.</w:t>
      </w:r>
      <w:r w:rsidR="00033700" w:rsidRPr="002C5FA8">
        <w:t xml:space="preserve"> S., and O.</w:t>
      </w:r>
      <w:r w:rsidRPr="002C5FA8">
        <w:t xml:space="preserve"> </w:t>
      </w:r>
      <w:proofErr w:type="spellStart"/>
      <w:r w:rsidRPr="002C5FA8">
        <w:t>Maravilla</w:t>
      </w:r>
      <w:proofErr w:type="spellEnd"/>
      <w:r w:rsidRPr="002C5FA8">
        <w:t>-Chavez.</w:t>
      </w:r>
      <w:proofErr w:type="gramEnd"/>
      <w:r w:rsidRPr="002C5FA8">
        <w:t xml:space="preserve"> 2005. Recent abundance of California sea lions in western Baja California, M</w:t>
      </w:r>
      <w:r w:rsidR="00033700" w:rsidRPr="002C5FA8">
        <w:t xml:space="preserve">exico and the United States. </w:t>
      </w:r>
      <w:proofErr w:type="gramStart"/>
      <w:r w:rsidR="00033700" w:rsidRPr="002C5FA8">
        <w:t xml:space="preserve">Pages 94-106 </w:t>
      </w:r>
      <w:r w:rsidR="00033700" w:rsidRPr="002C5FA8">
        <w:rPr>
          <w:i/>
        </w:rPr>
        <w:t>in</w:t>
      </w:r>
      <w:r w:rsidR="00033700" w:rsidRPr="002C5FA8">
        <w:t xml:space="preserve"> D. K. </w:t>
      </w:r>
      <w:proofErr w:type="spellStart"/>
      <w:r w:rsidR="00033700" w:rsidRPr="002C5FA8">
        <w:t>Garcelon</w:t>
      </w:r>
      <w:proofErr w:type="spellEnd"/>
      <w:r w:rsidR="00033700" w:rsidRPr="002C5FA8">
        <w:t xml:space="preserve">, and C. A. </w:t>
      </w:r>
      <w:proofErr w:type="spellStart"/>
      <w:r w:rsidR="00033700" w:rsidRPr="002C5FA8">
        <w:t>Schwemm</w:t>
      </w:r>
      <w:proofErr w:type="spellEnd"/>
      <w:r w:rsidR="00033700" w:rsidRPr="002C5FA8">
        <w:t>, editors.</w:t>
      </w:r>
      <w:proofErr w:type="gramEnd"/>
      <w:r w:rsidRPr="002C5FA8">
        <w:rPr>
          <w:i/>
        </w:rPr>
        <w:t xml:space="preserve"> </w:t>
      </w:r>
      <w:proofErr w:type="gramStart"/>
      <w:r w:rsidRPr="002C5FA8">
        <w:t>Proceedings of the Sixth California Islands Symposium, Ventura, California.</w:t>
      </w:r>
      <w:proofErr w:type="gramEnd"/>
      <w:r w:rsidRPr="002C5FA8">
        <w:t xml:space="preserve"> National Park Service Technical Publication CHIS-05-01, Institute for Wildlife Studies</w:t>
      </w:r>
      <w:r w:rsidR="00033700" w:rsidRPr="002C5FA8">
        <w:t>, Arcata, California</w:t>
      </w:r>
      <w:r w:rsidRPr="002C5FA8">
        <w:t>.</w:t>
      </w:r>
    </w:p>
    <w:p w:rsidR="006A7E0D" w:rsidRPr="002C5FA8" w:rsidRDefault="006A7E0D" w:rsidP="0098331E">
      <w:pPr>
        <w:spacing w:line="480" w:lineRule="auto"/>
        <w:ind w:left="720" w:hanging="720"/>
      </w:pPr>
      <w:proofErr w:type="spellStart"/>
      <w:r w:rsidRPr="002C5FA8">
        <w:t>MacCall</w:t>
      </w:r>
      <w:proofErr w:type="spellEnd"/>
      <w:r w:rsidRPr="002C5FA8">
        <w:t>, A.</w:t>
      </w:r>
      <w:r w:rsidR="00033700" w:rsidRPr="002C5FA8">
        <w:t xml:space="preserve"> </w:t>
      </w:r>
      <w:r w:rsidRPr="002C5FA8">
        <w:t xml:space="preserve">D. 1979. Population estimates for the waning years of the Pacific sardine fishery. </w:t>
      </w:r>
      <w:r w:rsidR="00944F21" w:rsidRPr="002C5FA8">
        <w:t xml:space="preserve">California Cooperative Oceanic Fisheries Investigations Reports </w:t>
      </w:r>
      <w:r w:rsidRPr="002C5FA8">
        <w:t>20</w:t>
      </w:r>
      <w:r w:rsidR="00033700" w:rsidRPr="002C5FA8">
        <w:t>:</w:t>
      </w:r>
      <w:r w:rsidRPr="002C5FA8">
        <w:t>72-82.</w:t>
      </w:r>
    </w:p>
    <w:p w:rsidR="006A7E0D" w:rsidRPr="002C5FA8" w:rsidRDefault="006A7E0D" w:rsidP="0098331E">
      <w:pPr>
        <w:spacing w:line="480" w:lineRule="auto"/>
        <w:ind w:left="720" w:hanging="720"/>
      </w:pPr>
      <w:proofErr w:type="spellStart"/>
      <w:proofErr w:type="gramStart"/>
      <w:r w:rsidRPr="002C5FA8">
        <w:t>MacCall</w:t>
      </w:r>
      <w:proofErr w:type="spellEnd"/>
      <w:r w:rsidRPr="002C5FA8">
        <w:t>, A.</w:t>
      </w:r>
      <w:r w:rsidR="00944F21" w:rsidRPr="002C5FA8">
        <w:t xml:space="preserve"> </w:t>
      </w:r>
      <w:r w:rsidRPr="002C5FA8">
        <w:t xml:space="preserve">D., </w:t>
      </w:r>
      <w:r w:rsidR="00944F21" w:rsidRPr="002C5FA8">
        <w:t xml:space="preserve">W. J. </w:t>
      </w:r>
      <w:proofErr w:type="spellStart"/>
      <w:r w:rsidR="00944F21" w:rsidRPr="002C5FA8">
        <w:t>Sydeman</w:t>
      </w:r>
      <w:proofErr w:type="spellEnd"/>
      <w:r w:rsidRPr="002C5FA8">
        <w:t xml:space="preserve">, </w:t>
      </w:r>
      <w:r w:rsidR="00944F21" w:rsidRPr="002C5FA8">
        <w:t xml:space="preserve">P. C. </w:t>
      </w:r>
      <w:r w:rsidRPr="002C5FA8">
        <w:t>Davison,</w:t>
      </w:r>
      <w:r w:rsidR="00944F21" w:rsidRPr="002C5FA8">
        <w:t xml:space="preserve"> and J. A.</w:t>
      </w:r>
      <w:r w:rsidRPr="002C5FA8">
        <w:t xml:space="preserve"> Thayer.</w:t>
      </w:r>
      <w:proofErr w:type="gramEnd"/>
      <w:r w:rsidRPr="002C5FA8">
        <w:t xml:space="preserve"> 2015. Recent collapse of northern anchovy biomass off California. </w:t>
      </w:r>
      <w:r w:rsidR="00944F21" w:rsidRPr="002C5FA8">
        <w:t>Fisheries</w:t>
      </w:r>
      <w:r w:rsidRPr="002C5FA8">
        <w:t xml:space="preserve"> Res</w:t>
      </w:r>
      <w:r w:rsidR="00944F21" w:rsidRPr="002C5FA8">
        <w:t>earch</w:t>
      </w:r>
      <w:r w:rsidRPr="002C5FA8">
        <w:t xml:space="preserve"> 175</w:t>
      </w:r>
      <w:r w:rsidR="00944F21" w:rsidRPr="002C5FA8">
        <w:t>:</w:t>
      </w:r>
      <w:r w:rsidRPr="002C5FA8">
        <w:t>87-94.</w:t>
      </w:r>
    </w:p>
    <w:p w:rsidR="006A7E0D" w:rsidRPr="002C5FA8" w:rsidRDefault="006A7E0D" w:rsidP="00F2278F">
      <w:pPr>
        <w:spacing w:line="480" w:lineRule="auto"/>
        <w:ind w:left="720" w:hanging="720"/>
      </w:pPr>
      <w:proofErr w:type="gramStart"/>
      <w:r w:rsidRPr="002C5FA8">
        <w:t>May, R.</w:t>
      </w:r>
      <w:r w:rsidR="00944F21" w:rsidRPr="002C5FA8">
        <w:t xml:space="preserve"> </w:t>
      </w:r>
      <w:r w:rsidRPr="002C5FA8">
        <w:t xml:space="preserve">M., </w:t>
      </w:r>
      <w:r w:rsidR="00944F21" w:rsidRPr="002C5FA8">
        <w:t xml:space="preserve">J. R. </w:t>
      </w:r>
      <w:proofErr w:type="spellStart"/>
      <w:r w:rsidR="00944F21" w:rsidRPr="002C5FA8">
        <w:t>Beddington</w:t>
      </w:r>
      <w:proofErr w:type="spellEnd"/>
      <w:r w:rsidRPr="002C5FA8">
        <w:t xml:space="preserve">, </w:t>
      </w:r>
      <w:r w:rsidR="00944F21" w:rsidRPr="002C5FA8">
        <w:t>C. W. Clark</w:t>
      </w:r>
      <w:r w:rsidRPr="002C5FA8">
        <w:t xml:space="preserve">, </w:t>
      </w:r>
      <w:r w:rsidR="00944F21" w:rsidRPr="002C5FA8">
        <w:t>S. J. Holt, and</w:t>
      </w:r>
      <w:r w:rsidRPr="002C5FA8">
        <w:t xml:space="preserve"> </w:t>
      </w:r>
      <w:r w:rsidR="00944F21" w:rsidRPr="002C5FA8">
        <w:t xml:space="preserve">R. M. </w:t>
      </w:r>
      <w:r w:rsidRPr="002C5FA8">
        <w:t>Laws.</w:t>
      </w:r>
      <w:proofErr w:type="gramEnd"/>
      <w:r w:rsidRPr="002C5FA8">
        <w:t xml:space="preserve"> 1979. Management of multispecies fisheries. Science 205</w:t>
      </w:r>
      <w:r w:rsidR="00944F21" w:rsidRPr="002C5FA8">
        <w:t>:</w:t>
      </w:r>
      <w:r w:rsidRPr="002C5FA8">
        <w:t>267-276.</w:t>
      </w:r>
    </w:p>
    <w:p w:rsidR="006A7E0D" w:rsidRPr="002C5FA8" w:rsidRDefault="006A7E0D" w:rsidP="0098331E">
      <w:pPr>
        <w:spacing w:line="480" w:lineRule="auto"/>
        <w:ind w:left="720" w:hanging="720"/>
      </w:pPr>
      <w:proofErr w:type="spellStart"/>
      <w:r w:rsidRPr="002C5FA8">
        <w:t>Melin</w:t>
      </w:r>
      <w:proofErr w:type="spellEnd"/>
      <w:r w:rsidRPr="002C5FA8">
        <w:t>, S.</w:t>
      </w:r>
      <w:r w:rsidR="00944F21" w:rsidRPr="002C5FA8">
        <w:t xml:space="preserve"> </w:t>
      </w:r>
      <w:r w:rsidRPr="002C5FA8">
        <w:t xml:space="preserve">R., </w:t>
      </w:r>
      <w:r w:rsidR="00944F21" w:rsidRPr="002C5FA8">
        <w:t>A. J. Orr</w:t>
      </w:r>
      <w:r w:rsidRPr="002C5FA8">
        <w:t xml:space="preserve">, </w:t>
      </w:r>
      <w:r w:rsidR="00944F21" w:rsidRPr="002C5FA8">
        <w:t>J. D. Harris</w:t>
      </w:r>
      <w:r w:rsidRPr="002C5FA8">
        <w:t xml:space="preserve">, </w:t>
      </w:r>
      <w:r w:rsidR="00944F21" w:rsidRPr="002C5FA8">
        <w:t xml:space="preserve">J. L. </w:t>
      </w:r>
      <w:proofErr w:type="spellStart"/>
      <w:r w:rsidR="00944F21" w:rsidRPr="002C5FA8">
        <w:t>Laake</w:t>
      </w:r>
      <w:proofErr w:type="spellEnd"/>
      <w:r w:rsidR="00944F21" w:rsidRPr="002C5FA8">
        <w:t xml:space="preserve">, and R. L. </w:t>
      </w:r>
      <w:proofErr w:type="spellStart"/>
      <w:r w:rsidR="00944F21" w:rsidRPr="002C5FA8">
        <w:t>DeLong</w:t>
      </w:r>
      <w:proofErr w:type="spellEnd"/>
      <w:r w:rsidR="00944F21" w:rsidRPr="002C5FA8">
        <w:t>. 2012</w:t>
      </w:r>
      <w:r w:rsidRPr="002C5FA8">
        <w:t xml:space="preserve">. California sea lions: an indicator for integrated ecosystem assessment of the California Current System. </w:t>
      </w:r>
      <w:r w:rsidR="00944F21" w:rsidRPr="002C5FA8">
        <w:t xml:space="preserve">California Cooperative Oceanic Fisheries Investigations Reports </w:t>
      </w:r>
      <w:r w:rsidRPr="002C5FA8">
        <w:t>53</w:t>
      </w:r>
      <w:r w:rsidR="00944F21" w:rsidRPr="002C5FA8">
        <w:t>:</w:t>
      </w:r>
      <w:r w:rsidRPr="002C5FA8">
        <w:t>140-152.</w:t>
      </w:r>
    </w:p>
    <w:p w:rsidR="006A7E0D" w:rsidRPr="002C5FA8" w:rsidRDefault="006A7E0D" w:rsidP="00900EC2">
      <w:pPr>
        <w:widowControl w:val="0"/>
        <w:spacing w:line="480" w:lineRule="auto"/>
        <w:ind w:left="720" w:hanging="720"/>
      </w:pPr>
      <w:proofErr w:type="gramStart"/>
      <w:r w:rsidRPr="002C5FA8">
        <w:t>Miller, T.</w:t>
      </w:r>
      <w:r w:rsidR="00944F21" w:rsidRPr="002C5FA8">
        <w:t xml:space="preserve"> </w:t>
      </w:r>
      <w:r w:rsidRPr="002C5FA8">
        <w:t xml:space="preserve">W., </w:t>
      </w:r>
      <w:r w:rsidR="00944F21" w:rsidRPr="002C5FA8">
        <w:t xml:space="preserve">R. D. </w:t>
      </w:r>
      <w:proofErr w:type="spellStart"/>
      <w:r w:rsidR="00944F21" w:rsidRPr="002C5FA8">
        <w:t>Brodeur</w:t>
      </w:r>
      <w:proofErr w:type="spellEnd"/>
      <w:r w:rsidRPr="002C5FA8">
        <w:t xml:space="preserve">, </w:t>
      </w:r>
      <w:r w:rsidR="00944F21" w:rsidRPr="002C5FA8">
        <w:t>G. Rau,</w:t>
      </w:r>
      <w:r w:rsidRPr="002C5FA8">
        <w:t xml:space="preserve"> </w:t>
      </w:r>
      <w:r w:rsidR="00944F21" w:rsidRPr="002C5FA8">
        <w:t>and K. Omori.</w:t>
      </w:r>
      <w:proofErr w:type="gramEnd"/>
      <w:r w:rsidR="00944F21" w:rsidRPr="002C5FA8">
        <w:t xml:space="preserve"> 2010</w:t>
      </w:r>
      <w:r w:rsidRPr="002C5FA8">
        <w:t xml:space="preserve">. Prey dominance shapes </w:t>
      </w:r>
      <w:proofErr w:type="spellStart"/>
      <w:r w:rsidRPr="002C5FA8">
        <w:t>trophic</w:t>
      </w:r>
      <w:proofErr w:type="spellEnd"/>
      <w:r w:rsidRPr="002C5FA8">
        <w:t xml:space="preserve"> structure of the northern California Current pelagic food web: evidence from stable isotopes and diet analysis. </w:t>
      </w:r>
      <w:r w:rsidR="00944F21" w:rsidRPr="002C5FA8">
        <w:t xml:space="preserve">Marine Ecology Progress Series </w:t>
      </w:r>
      <w:r w:rsidRPr="002C5FA8">
        <w:t>420</w:t>
      </w:r>
      <w:r w:rsidR="00944F21" w:rsidRPr="002C5FA8">
        <w:t>:</w:t>
      </w:r>
      <w:r w:rsidRPr="002C5FA8">
        <w:t>15-26.</w:t>
      </w:r>
    </w:p>
    <w:p w:rsidR="006A7E0D" w:rsidRPr="002C5FA8" w:rsidRDefault="006A7E0D" w:rsidP="0098331E">
      <w:pPr>
        <w:spacing w:line="480" w:lineRule="auto"/>
        <w:ind w:left="720" w:hanging="720"/>
      </w:pPr>
      <w:proofErr w:type="gramStart"/>
      <w:r w:rsidRPr="002C5FA8">
        <w:lastRenderedPageBreak/>
        <w:t>Murdoch, W.</w:t>
      </w:r>
      <w:r w:rsidR="00944F21" w:rsidRPr="002C5FA8">
        <w:t xml:space="preserve"> W., and A.</w:t>
      </w:r>
      <w:r w:rsidRPr="002C5FA8">
        <w:t xml:space="preserve"> Oaten.</w:t>
      </w:r>
      <w:proofErr w:type="gramEnd"/>
      <w:r w:rsidRPr="002C5FA8">
        <w:t xml:space="preserve"> 1975. Predation and population stability. </w:t>
      </w:r>
      <w:r w:rsidR="00944F21" w:rsidRPr="002C5FA8">
        <w:t xml:space="preserve">Advances in Ecological Research </w:t>
      </w:r>
      <w:r w:rsidRPr="002C5FA8">
        <w:t>9</w:t>
      </w:r>
      <w:r w:rsidR="00944F21" w:rsidRPr="002C5FA8">
        <w:t>:</w:t>
      </w:r>
      <w:r w:rsidRPr="002C5FA8">
        <w:t>1-131.</w:t>
      </w:r>
    </w:p>
    <w:p w:rsidR="006A7E0D" w:rsidRPr="002C5FA8" w:rsidRDefault="006A7E0D" w:rsidP="0098331E">
      <w:pPr>
        <w:spacing w:line="480" w:lineRule="auto"/>
        <w:ind w:left="720" w:hanging="720"/>
      </w:pPr>
      <w:proofErr w:type="spellStart"/>
      <w:r w:rsidRPr="002C5FA8">
        <w:t>Pikitch</w:t>
      </w:r>
      <w:proofErr w:type="spellEnd"/>
      <w:r w:rsidRPr="002C5FA8">
        <w:t>, E.</w:t>
      </w:r>
      <w:r w:rsidR="00944F21" w:rsidRPr="002C5FA8">
        <w:t xml:space="preserve"> K.,</w:t>
      </w:r>
      <w:r w:rsidRPr="002C5FA8">
        <w:t xml:space="preserve"> et al. 2014. </w:t>
      </w:r>
      <w:proofErr w:type="gramStart"/>
      <w:r w:rsidRPr="002C5FA8">
        <w:t>The global contribution of forage fish to marine fisheries and ecosystems.</w:t>
      </w:r>
      <w:proofErr w:type="gramEnd"/>
      <w:r w:rsidRPr="002C5FA8">
        <w:t xml:space="preserve"> Fish </w:t>
      </w:r>
      <w:r w:rsidR="00944F21" w:rsidRPr="002C5FA8">
        <w:t xml:space="preserve">and </w:t>
      </w:r>
      <w:r w:rsidRPr="002C5FA8">
        <w:t>Fisheries 15</w:t>
      </w:r>
      <w:r w:rsidR="00944F21" w:rsidRPr="002C5FA8">
        <w:t>:</w:t>
      </w:r>
      <w:r w:rsidRPr="002C5FA8">
        <w:t>43-64.</w:t>
      </w:r>
    </w:p>
    <w:p w:rsidR="006A7E0D" w:rsidRPr="002C5FA8" w:rsidRDefault="006A7E0D" w:rsidP="0098331E">
      <w:pPr>
        <w:spacing w:line="480" w:lineRule="auto"/>
        <w:ind w:left="720" w:hanging="720"/>
      </w:pPr>
      <w:proofErr w:type="spellStart"/>
      <w:r w:rsidRPr="002C5FA8">
        <w:t>Pikitch</w:t>
      </w:r>
      <w:proofErr w:type="spellEnd"/>
      <w:r w:rsidRPr="002C5FA8">
        <w:t>, E.</w:t>
      </w:r>
      <w:r w:rsidR="00944F21" w:rsidRPr="002C5FA8">
        <w:t xml:space="preserve"> </w:t>
      </w:r>
      <w:r w:rsidRPr="002C5FA8">
        <w:t xml:space="preserve">K., et al. 2004. </w:t>
      </w:r>
      <w:proofErr w:type="gramStart"/>
      <w:r w:rsidRPr="002C5FA8">
        <w:t>Ecosystem-based fishery management.</w:t>
      </w:r>
      <w:proofErr w:type="gramEnd"/>
      <w:r w:rsidRPr="002C5FA8">
        <w:t xml:space="preserve"> Science 305</w:t>
      </w:r>
      <w:r w:rsidR="00944F21" w:rsidRPr="002C5FA8">
        <w:t>:</w:t>
      </w:r>
      <w:r w:rsidRPr="002C5FA8">
        <w:t xml:space="preserve">346-347. </w:t>
      </w:r>
    </w:p>
    <w:p w:rsidR="0052501B" w:rsidRPr="002C5FA8" w:rsidRDefault="001A300D" w:rsidP="00944F21">
      <w:pPr>
        <w:spacing w:line="480" w:lineRule="auto"/>
        <w:ind w:left="720" w:hanging="720"/>
      </w:pPr>
      <w:r w:rsidRPr="002C5FA8">
        <w:t xml:space="preserve">Punt, </w:t>
      </w:r>
      <w:r w:rsidR="00AE56A7" w:rsidRPr="002C5FA8">
        <w:t xml:space="preserve">A. E., </w:t>
      </w:r>
      <w:r w:rsidR="00944F21" w:rsidRPr="002C5FA8">
        <w:t xml:space="preserve">A. D. </w:t>
      </w:r>
      <w:proofErr w:type="spellStart"/>
      <w:r w:rsidRPr="002C5FA8">
        <w:t>MacCall</w:t>
      </w:r>
      <w:proofErr w:type="spellEnd"/>
      <w:r w:rsidRPr="002C5FA8">
        <w:t xml:space="preserve">, </w:t>
      </w:r>
      <w:r w:rsidR="00944F21" w:rsidRPr="002C5FA8">
        <w:t xml:space="preserve">T. E. </w:t>
      </w:r>
      <w:r w:rsidRPr="002C5FA8">
        <w:t>Essingto</w:t>
      </w:r>
      <w:r w:rsidR="00944F21" w:rsidRPr="002C5FA8">
        <w:t>n</w:t>
      </w:r>
      <w:r w:rsidRPr="002C5FA8">
        <w:t xml:space="preserve">, </w:t>
      </w:r>
      <w:r w:rsidR="00944F21" w:rsidRPr="002C5FA8">
        <w:t xml:space="preserve">T. B. </w:t>
      </w:r>
      <w:r w:rsidRPr="002C5FA8">
        <w:t>Francis</w:t>
      </w:r>
      <w:r w:rsidR="00AE56A7" w:rsidRPr="002C5FA8">
        <w:t>,</w:t>
      </w:r>
      <w:r w:rsidRPr="002C5FA8">
        <w:t xml:space="preserve"> </w:t>
      </w:r>
      <w:r w:rsidR="00944F21" w:rsidRPr="002C5FA8">
        <w:t xml:space="preserve">F. </w:t>
      </w:r>
      <w:proofErr w:type="spellStart"/>
      <w:r w:rsidR="00944F21" w:rsidRPr="002C5FA8">
        <w:t>Hurtado</w:t>
      </w:r>
      <w:proofErr w:type="spellEnd"/>
      <w:r w:rsidR="00944F21" w:rsidRPr="002C5FA8">
        <w:t>-Ferro</w:t>
      </w:r>
      <w:r w:rsidR="00AE56A7" w:rsidRPr="002C5FA8">
        <w:t>,</w:t>
      </w:r>
      <w:r w:rsidRPr="002C5FA8">
        <w:t xml:space="preserve"> </w:t>
      </w:r>
      <w:r w:rsidR="00944F21" w:rsidRPr="002C5FA8">
        <w:t>K. F. Johnson</w:t>
      </w:r>
      <w:r w:rsidR="00AE56A7" w:rsidRPr="002C5FA8">
        <w:t xml:space="preserve">, </w:t>
      </w:r>
      <w:r w:rsidR="00944F21" w:rsidRPr="002C5FA8">
        <w:t>I. C. Kaplan</w:t>
      </w:r>
      <w:r w:rsidR="00AE56A7" w:rsidRPr="002C5FA8">
        <w:t xml:space="preserve">, </w:t>
      </w:r>
      <w:r w:rsidR="00944F21" w:rsidRPr="002C5FA8">
        <w:t>L. E. Koehn</w:t>
      </w:r>
      <w:r w:rsidR="00AE56A7" w:rsidRPr="002C5FA8">
        <w:t xml:space="preserve">, </w:t>
      </w:r>
      <w:r w:rsidR="00944F21" w:rsidRPr="002C5FA8">
        <w:t>P. S. Levin</w:t>
      </w:r>
      <w:r w:rsidR="00AE56A7" w:rsidRPr="002C5FA8">
        <w:t xml:space="preserve">, </w:t>
      </w:r>
      <w:r w:rsidR="00944F21" w:rsidRPr="002C5FA8">
        <w:t xml:space="preserve">and W. J. </w:t>
      </w:r>
      <w:proofErr w:type="spellStart"/>
      <w:r w:rsidRPr="002C5FA8">
        <w:t>Sydeman</w:t>
      </w:r>
      <w:proofErr w:type="spellEnd"/>
      <w:r w:rsidR="00AE56A7" w:rsidRPr="002C5FA8">
        <w:t xml:space="preserve">. </w:t>
      </w:r>
      <w:r w:rsidR="006A7E0D" w:rsidRPr="002C5FA8">
        <w:t>2016</w:t>
      </w:r>
      <w:r w:rsidRPr="002C5FA8">
        <w:t>.</w:t>
      </w:r>
      <w:r w:rsidR="0052501B" w:rsidRPr="002C5FA8">
        <w:t xml:space="preserve"> </w:t>
      </w:r>
      <w:r w:rsidRPr="002C5FA8">
        <w:t xml:space="preserve">Exploring the implications of the harvest control rule for Pacific sardine, accounting for predator dynamics: A MICE model. </w:t>
      </w:r>
      <w:r w:rsidR="0052501B" w:rsidRPr="002C5FA8">
        <w:t>Ecol</w:t>
      </w:r>
      <w:r w:rsidR="00944F21" w:rsidRPr="002C5FA8">
        <w:t>ogical</w:t>
      </w:r>
      <w:r w:rsidR="0052501B" w:rsidRPr="002C5FA8">
        <w:t xml:space="preserve"> </w:t>
      </w:r>
      <w:proofErr w:type="spellStart"/>
      <w:r w:rsidR="0052501B" w:rsidRPr="002C5FA8">
        <w:t>Model</w:t>
      </w:r>
      <w:r w:rsidR="00944F21" w:rsidRPr="002C5FA8">
        <w:t>ling</w:t>
      </w:r>
      <w:proofErr w:type="spellEnd"/>
      <w:r w:rsidR="00AE56A7" w:rsidRPr="002C5FA8">
        <w:t xml:space="preserve"> </w:t>
      </w:r>
      <w:r w:rsidR="00D67AF7" w:rsidRPr="002C5FA8">
        <w:t>337:79-95</w:t>
      </w:r>
      <w:r w:rsidRPr="002C5FA8">
        <w:t>.</w:t>
      </w:r>
    </w:p>
    <w:p w:rsidR="006A7E0D" w:rsidRPr="002C5FA8" w:rsidRDefault="006A7E0D" w:rsidP="0098331E">
      <w:pPr>
        <w:spacing w:line="480" w:lineRule="auto"/>
        <w:ind w:left="720" w:hanging="720"/>
      </w:pPr>
      <w:proofErr w:type="gramStart"/>
      <w:r w:rsidRPr="002C5FA8">
        <w:t xml:space="preserve">Ralston, S., </w:t>
      </w:r>
      <w:r w:rsidR="00D67AF7" w:rsidRPr="002C5FA8">
        <w:t>J. C. Field</w:t>
      </w:r>
      <w:r w:rsidRPr="002C5FA8">
        <w:t xml:space="preserve">, </w:t>
      </w:r>
      <w:r w:rsidR="00D67AF7" w:rsidRPr="002C5FA8">
        <w:t>and K. M. Sakuma.</w:t>
      </w:r>
      <w:proofErr w:type="gramEnd"/>
      <w:r w:rsidR="00D67AF7" w:rsidRPr="002C5FA8">
        <w:t xml:space="preserve"> 2015</w:t>
      </w:r>
      <w:r w:rsidRPr="002C5FA8">
        <w:t xml:space="preserve">. Long-term variation in a central California pelagic forage assemblage. </w:t>
      </w:r>
      <w:r w:rsidR="00D67AF7" w:rsidRPr="002C5FA8">
        <w:t xml:space="preserve">Journal of Marine Systems </w:t>
      </w:r>
      <w:r w:rsidRPr="002C5FA8">
        <w:t>146</w:t>
      </w:r>
      <w:r w:rsidR="00D67AF7" w:rsidRPr="002C5FA8">
        <w:t>:</w:t>
      </w:r>
      <w:r w:rsidRPr="002C5FA8">
        <w:t>26-37.</w:t>
      </w:r>
    </w:p>
    <w:p w:rsidR="00C54D79" w:rsidRPr="002C5FA8" w:rsidRDefault="00303A33" w:rsidP="0098331E">
      <w:pPr>
        <w:pStyle w:val="Heading1"/>
        <w:spacing w:before="0" w:beforeAutospacing="0" w:after="0" w:afterAutospacing="0" w:line="480" w:lineRule="auto"/>
        <w:ind w:left="720" w:hanging="720"/>
        <w:rPr>
          <w:b w:val="0"/>
          <w:sz w:val="24"/>
          <w:szCs w:val="24"/>
        </w:rPr>
      </w:pPr>
      <w:hyperlink r:id="rId10" w:history="1">
        <w:proofErr w:type="spellStart"/>
        <w:r w:rsidR="00C54D79" w:rsidRPr="002C5FA8">
          <w:rPr>
            <w:rStyle w:val="Hyperlink"/>
            <w:b w:val="0"/>
            <w:color w:val="auto"/>
            <w:sz w:val="24"/>
            <w:szCs w:val="24"/>
            <w:u w:val="none"/>
          </w:rPr>
          <w:t>Riedman</w:t>
        </w:r>
        <w:proofErr w:type="spellEnd"/>
      </w:hyperlink>
      <w:r w:rsidR="00D67AF7" w:rsidRPr="002C5FA8">
        <w:rPr>
          <w:b w:val="0"/>
          <w:sz w:val="24"/>
          <w:szCs w:val="24"/>
        </w:rPr>
        <w:t xml:space="preserve">, M. </w:t>
      </w:r>
      <w:r w:rsidR="00C54D79" w:rsidRPr="002C5FA8">
        <w:rPr>
          <w:b w:val="0"/>
          <w:sz w:val="24"/>
          <w:szCs w:val="24"/>
        </w:rPr>
        <w:t>1990.</w:t>
      </w:r>
      <w:r w:rsidR="00C54D79" w:rsidRPr="002C5FA8">
        <w:rPr>
          <w:rStyle w:val="fn"/>
          <w:b w:val="0"/>
          <w:sz w:val="24"/>
          <w:szCs w:val="24"/>
        </w:rPr>
        <w:t xml:space="preserve"> The </w:t>
      </w:r>
      <w:proofErr w:type="spellStart"/>
      <w:r w:rsidR="00D67AF7" w:rsidRPr="002C5FA8">
        <w:rPr>
          <w:rStyle w:val="fn"/>
          <w:b w:val="0"/>
          <w:sz w:val="24"/>
          <w:szCs w:val="24"/>
        </w:rPr>
        <w:t>p</w:t>
      </w:r>
      <w:r w:rsidR="00C54D79" w:rsidRPr="002C5FA8">
        <w:rPr>
          <w:rStyle w:val="fn"/>
          <w:b w:val="0"/>
          <w:sz w:val="24"/>
          <w:szCs w:val="24"/>
        </w:rPr>
        <w:t>innipeds</w:t>
      </w:r>
      <w:proofErr w:type="spellEnd"/>
      <w:r w:rsidR="00C54D79" w:rsidRPr="002C5FA8">
        <w:rPr>
          <w:b w:val="0"/>
          <w:sz w:val="24"/>
          <w:szCs w:val="24"/>
        </w:rPr>
        <w:t xml:space="preserve">: </w:t>
      </w:r>
      <w:r w:rsidR="00D67AF7" w:rsidRPr="002C5FA8">
        <w:rPr>
          <w:b w:val="0"/>
          <w:sz w:val="24"/>
          <w:szCs w:val="24"/>
        </w:rPr>
        <w:t>s</w:t>
      </w:r>
      <w:r w:rsidR="00C54D79" w:rsidRPr="002C5FA8">
        <w:rPr>
          <w:rStyle w:val="subtitle"/>
          <w:rFonts w:eastAsiaTheme="minorEastAsia"/>
          <w:b w:val="0"/>
          <w:sz w:val="24"/>
          <w:szCs w:val="24"/>
        </w:rPr>
        <w:t xml:space="preserve">eals, </w:t>
      </w:r>
      <w:r w:rsidR="00D67AF7" w:rsidRPr="002C5FA8">
        <w:rPr>
          <w:rStyle w:val="subtitle"/>
          <w:rFonts w:eastAsiaTheme="minorEastAsia"/>
          <w:b w:val="0"/>
          <w:sz w:val="24"/>
          <w:szCs w:val="24"/>
        </w:rPr>
        <w:t>s</w:t>
      </w:r>
      <w:r w:rsidR="00C54D79" w:rsidRPr="002C5FA8">
        <w:rPr>
          <w:rStyle w:val="subtitle"/>
          <w:rFonts w:eastAsiaTheme="minorEastAsia"/>
          <w:b w:val="0"/>
          <w:sz w:val="24"/>
          <w:szCs w:val="24"/>
        </w:rPr>
        <w:t xml:space="preserve">ea </w:t>
      </w:r>
      <w:r w:rsidR="00D67AF7" w:rsidRPr="002C5FA8">
        <w:rPr>
          <w:rStyle w:val="subtitle"/>
          <w:rFonts w:eastAsiaTheme="minorEastAsia"/>
          <w:b w:val="0"/>
          <w:sz w:val="24"/>
          <w:szCs w:val="24"/>
        </w:rPr>
        <w:t>l</w:t>
      </w:r>
      <w:r w:rsidR="00C54D79" w:rsidRPr="002C5FA8">
        <w:rPr>
          <w:rStyle w:val="subtitle"/>
          <w:rFonts w:eastAsiaTheme="minorEastAsia"/>
          <w:b w:val="0"/>
          <w:sz w:val="24"/>
          <w:szCs w:val="24"/>
        </w:rPr>
        <w:t xml:space="preserve">ions, and </w:t>
      </w:r>
      <w:r w:rsidR="00D67AF7" w:rsidRPr="002C5FA8">
        <w:rPr>
          <w:rStyle w:val="subtitle"/>
          <w:rFonts w:eastAsiaTheme="minorEastAsia"/>
          <w:b w:val="0"/>
          <w:sz w:val="24"/>
          <w:szCs w:val="24"/>
        </w:rPr>
        <w:t>w</w:t>
      </w:r>
      <w:r w:rsidR="00C54D79" w:rsidRPr="002C5FA8">
        <w:rPr>
          <w:rStyle w:val="subtitle"/>
          <w:rFonts w:eastAsiaTheme="minorEastAsia"/>
          <w:b w:val="0"/>
          <w:sz w:val="24"/>
          <w:szCs w:val="24"/>
        </w:rPr>
        <w:t xml:space="preserve">alruses. </w:t>
      </w:r>
      <w:proofErr w:type="gramStart"/>
      <w:r w:rsidR="00C54D79" w:rsidRPr="002C5FA8">
        <w:rPr>
          <w:b w:val="0"/>
          <w:sz w:val="24"/>
          <w:szCs w:val="24"/>
        </w:rPr>
        <w:t>University of Calif</w:t>
      </w:r>
      <w:r w:rsidR="00D67AF7" w:rsidRPr="002C5FA8">
        <w:rPr>
          <w:b w:val="0"/>
          <w:sz w:val="24"/>
          <w:szCs w:val="24"/>
        </w:rPr>
        <w:t>ornia Press, Berkeley, CA</w:t>
      </w:r>
      <w:r w:rsidR="00C54D79" w:rsidRPr="002C5FA8">
        <w:rPr>
          <w:b w:val="0"/>
          <w:sz w:val="24"/>
          <w:szCs w:val="24"/>
        </w:rPr>
        <w:t>.</w:t>
      </w:r>
      <w:proofErr w:type="gramEnd"/>
    </w:p>
    <w:p w:rsidR="006A7E0D" w:rsidRDefault="006A7E0D" w:rsidP="0098331E">
      <w:pPr>
        <w:spacing w:line="480" w:lineRule="auto"/>
        <w:ind w:left="720" w:hanging="720"/>
      </w:pPr>
      <w:proofErr w:type="spellStart"/>
      <w:proofErr w:type="gramStart"/>
      <w:r w:rsidRPr="002C5FA8">
        <w:t>Santora</w:t>
      </w:r>
      <w:proofErr w:type="spellEnd"/>
      <w:r w:rsidRPr="002C5FA8">
        <w:t>, J.</w:t>
      </w:r>
      <w:r w:rsidR="00D67AF7" w:rsidRPr="002C5FA8">
        <w:t xml:space="preserve"> </w:t>
      </w:r>
      <w:r w:rsidRPr="002C5FA8">
        <w:t xml:space="preserve">A., </w:t>
      </w:r>
      <w:r w:rsidR="00D67AF7" w:rsidRPr="002C5FA8">
        <w:t>I. D. Schroeder</w:t>
      </w:r>
      <w:r w:rsidRPr="002C5FA8">
        <w:t xml:space="preserve">, </w:t>
      </w:r>
      <w:r w:rsidR="00D67AF7" w:rsidRPr="002C5FA8">
        <w:t>J. C. Field</w:t>
      </w:r>
      <w:r w:rsidRPr="002C5FA8">
        <w:t xml:space="preserve">, </w:t>
      </w:r>
      <w:r w:rsidR="00D67AF7" w:rsidRPr="002C5FA8">
        <w:t xml:space="preserve">B. K. Wells, and W. J. </w:t>
      </w:r>
      <w:proofErr w:type="spellStart"/>
      <w:r w:rsidR="00D67AF7" w:rsidRPr="002C5FA8">
        <w:t>Sydeman</w:t>
      </w:r>
      <w:proofErr w:type="spellEnd"/>
      <w:r w:rsidR="00D67AF7" w:rsidRPr="002C5FA8">
        <w:t>.</w:t>
      </w:r>
      <w:proofErr w:type="gramEnd"/>
      <w:r w:rsidR="00D67AF7" w:rsidRPr="002C5FA8">
        <w:t xml:space="preserve"> 2014</w:t>
      </w:r>
      <w:r w:rsidRPr="002C5FA8">
        <w:t xml:space="preserve">. </w:t>
      </w:r>
      <w:proofErr w:type="spellStart"/>
      <w:r w:rsidRPr="002C5FA8">
        <w:t>Spatio</w:t>
      </w:r>
      <w:proofErr w:type="spellEnd"/>
      <w:r w:rsidRPr="002C5FA8">
        <w:t xml:space="preserve">-temporal dynamics of ocean conditions and forage </w:t>
      </w:r>
      <w:proofErr w:type="spellStart"/>
      <w:r w:rsidRPr="002C5FA8">
        <w:t>taxa</w:t>
      </w:r>
      <w:proofErr w:type="spellEnd"/>
      <w:r w:rsidRPr="002C5FA8">
        <w:t xml:space="preserve"> reveal regional structuring of seabird-prey relationships. </w:t>
      </w:r>
      <w:r w:rsidR="00D67AF7" w:rsidRPr="002C5FA8">
        <w:t>Ecological</w:t>
      </w:r>
      <w:r w:rsidRPr="002C5FA8">
        <w:t xml:space="preserve"> Appl</w:t>
      </w:r>
      <w:r w:rsidR="00D67AF7" w:rsidRPr="002C5FA8">
        <w:t>ications</w:t>
      </w:r>
      <w:r w:rsidRPr="002C5FA8">
        <w:t xml:space="preserve"> 24</w:t>
      </w:r>
      <w:r w:rsidR="00D67AF7" w:rsidRPr="002C5FA8">
        <w:t>:</w:t>
      </w:r>
      <w:r w:rsidRPr="002C5FA8">
        <w:t>1730-1747.</w:t>
      </w:r>
    </w:p>
    <w:p w:rsidR="00C07C8B" w:rsidRPr="002C5FA8" w:rsidRDefault="00C07C8B" w:rsidP="0098331E">
      <w:pPr>
        <w:spacing w:line="480" w:lineRule="auto"/>
        <w:ind w:left="720" w:hanging="720"/>
      </w:pPr>
      <w:proofErr w:type="spellStart"/>
      <w:proofErr w:type="gramStart"/>
      <w:r>
        <w:t>Sih</w:t>
      </w:r>
      <w:proofErr w:type="spellEnd"/>
      <w:r>
        <w:t xml:space="preserve">, A., G. </w:t>
      </w:r>
      <w:proofErr w:type="spellStart"/>
      <w:r>
        <w:t>Englund</w:t>
      </w:r>
      <w:proofErr w:type="spellEnd"/>
      <w:r>
        <w:t>, and D. Wooster.</w:t>
      </w:r>
      <w:proofErr w:type="gramEnd"/>
      <w:r>
        <w:t xml:space="preserve"> 1998. Emergent impacts of multiple predators on prey. Trends in Ecology and Evolution 13:350-355.</w:t>
      </w:r>
    </w:p>
    <w:p w:rsidR="006A7E0D" w:rsidRPr="002C5FA8" w:rsidRDefault="006A7E0D" w:rsidP="0098331E">
      <w:pPr>
        <w:spacing w:line="480" w:lineRule="auto"/>
        <w:ind w:left="720" w:hanging="720"/>
      </w:pPr>
      <w:r w:rsidRPr="002C5FA8">
        <w:t>Smith, A.</w:t>
      </w:r>
      <w:r w:rsidR="00392E93" w:rsidRPr="002C5FA8">
        <w:t xml:space="preserve"> </w:t>
      </w:r>
      <w:r w:rsidRPr="002C5FA8">
        <w:t>D.</w:t>
      </w:r>
      <w:r w:rsidR="00392E93" w:rsidRPr="002C5FA8">
        <w:t xml:space="preserve"> </w:t>
      </w:r>
      <w:r w:rsidR="004D3607" w:rsidRPr="002C5FA8">
        <w:t>M.,</w:t>
      </w:r>
      <w:r w:rsidRPr="002C5FA8">
        <w:t xml:space="preserve"> et al. 2011. Impacts of fishing low-</w:t>
      </w:r>
      <w:proofErr w:type="spellStart"/>
      <w:r w:rsidRPr="002C5FA8">
        <w:t>trophic</w:t>
      </w:r>
      <w:proofErr w:type="spellEnd"/>
      <w:r w:rsidRPr="002C5FA8">
        <w:t xml:space="preserve"> level species on marine ecosystems. Science 333</w:t>
      </w:r>
      <w:r w:rsidR="004D3607" w:rsidRPr="002C5FA8">
        <w:t>:</w:t>
      </w:r>
      <w:r w:rsidRPr="002C5FA8">
        <w:t>1147-1150.</w:t>
      </w:r>
    </w:p>
    <w:p w:rsidR="006A7E0D" w:rsidRPr="002C5FA8" w:rsidRDefault="006A7E0D" w:rsidP="00900EC2">
      <w:pPr>
        <w:widowControl w:val="0"/>
        <w:spacing w:line="480" w:lineRule="auto"/>
        <w:ind w:left="720" w:hanging="720"/>
      </w:pPr>
      <w:proofErr w:type="gramStart"/>
      <w:r w:rsidRPr="002C5FA8">
        <w:t>Smith, P.</w:t>
      </w:r>
      <w:r w:rsidR="004D3607" w:rsidRPr="002C5FA8">
        <w:t xml:space="preserve"> </w:t>
      </w:r>
      <w:r w:rsidRPr="002C5FA8">
        <w:t>E.</w:t>
      </w:r>
      <w:r w:rsidR="004D3607" w:rsidRPr="002C5FA8">
        <w:t>, and G. H.</w:t>
      </w:r>
      <w:r w:rsidRPr="002C5FA8">
        <w:t xml:space="preserve"> Moser.</w:t>
      </w:r>
      <w:proofErr w:type="gramEnd"/>
      <w:r w:rsidRPr="002C5FA8">
        <w:t xml:space="preserve"> 2003. Long-term trends and variability in the larvae of </w:t>
      </w:r>
      <w:proofErr w:type="spellStart"/>
      <w:r w:rsidRPr="002C5FA8">
        <w:t>Paciﬁc</w:t>
      </w:r>
      <w:proofErr w:type="spellEnd"/>
      <w:r w:rsidRPr="002C5FA8">
        <w:t xml:space="preserve"> sardine and associated </w:t>
      </w:r>
      <w:proofErr w:type="spellStart"/>
      <w:r w:rsidRPr="002C5FA8">
        <w:t>ﬁsh</w:t>
      </w:r>
      <w:proofErr w:type="spellEnd"/>
      <w:r w:rsidRPr="002C5FA8">
        <w:t xml:space="preserve"> species of the California Current region. </w:t>
      </w:r>
      <w:r w:rsidR="004D3607" w:rsidRPr="002C5FA8">
        <w:t>Deep-Sea Research Part</w:t>
      </w:r>
      <w:r w:rsidRPr="002C5FA8">
        <w:t xml:space="preserve"> II 50</w:t>
      </w:r>
      <w:r w:rsidR="004D3607" w:rsidRPr="002C5FA8">
        <w:t>:</w:t>
      </w:r>
      <w:r w:rsidRPr="002C5FA8">
        <w:t>2519-2536.</w:t>
      </w:r>
    </w:p>
    <w:p w:rsidR="006A7E0D" w:rsidRPr="002C5FA8" w:rsidRDefault="006A7E0D" w:rsidP="0098331E">
      <w:pPr>
        <w:spacing w:line="480" w:lineRule="auto"/>
        <w:ind w:left="720" w:hanging="720"/>
      </w:pPr>
      <w:proofErr w:type="spellStart"/>
      <w:r w:rsidRPr="002C5FA8">
        <w:lastRenderedPageBreak/>
        <w:t>Smout</w:t>
      </w:r>
      <w:proofErr w:type="spellEnd"/>
      <w:r w:rsidRPr="002C5FA8">
        <w:t xml:space="preserve">, S., </w:t>
      </w:r>
      <w:r w:rsidR="004D3607" w:rsidRPr="002C5FA8">
        <w:t xml:space="preserve">A. </w:t>
      </w:r>
      <w:proofErr w:type="spellStart"/>
      <w:r w:rsidR="004D3607" w:rsidRPr="002C5FA8">
        <w:t>Rindorf</w:t>
      </w:r>
      <w:proofErr w:type="spellEnd"/>
      <w:r w:rsidRPr="002C5FA8">
        <w:t xml:space="preserve">, </w:t>
      </w:r>
      <w:r w:rsidR="004D3607" w:rsidRPr="002C5FA8">
        <w:t xml:space="preserve">S. </w:t>
      </w:r>
      <w:proofErr w:type="spellStart"/>
      <w:r w:rsidR="004D3607" w:rsidRPr="002C5FA8">
        <w:t>Wanless</w:t>
      </w:r>
      <w:proofErr w:type="spellEnd"/>
      <w:r w:rsidRPr="002C5FA8">
        <w:t xml:space="preserve">, </w:t>
      </w:r>
      <w:r w:rsidR="004D3607" w:rsidRPr="002C5FA8">
        <w:t>F. Daunt</w:t>
      </w:r>
      <w:r w:rsidRPr="002C5FA8">
        <w:t xml:space="preserve">, </w:t>
      </w:r>
      <w:r w:rsidR="004D3607" w:rsidRPr="002C5FA8">
        <w:t>M. P. Harris,</w:t>
      </w:r>
      <w:r w:rsidRPr="002C5FA8">
        <w:t xml:space="preserve"> </w:t>
      </w:r>
      <w:r w:rsidR="004D3607" w:rsidRPr="002C5FA8">
        <w:t xml:space="preserve">and J. </w:t>
      </w:r>
      <w:proofErr w:type="spellStart"/>
      <w:r w:rsidR="004D3607" w:rsidRPr="002C5FA8">
        <w:t>Matthiopoulos</w:t>
      </w:r>
      <w:proofErr w:type="spellEnd"/>
      <w:r w:rsidR="004D3607" w:rsidRPr="002C5FA8">
        <w:t>. 2013</w:t>
      </w:r>
      <w:r w:rsidRPr="002C5FA8">
        <w:t xml:space="preserve">. Seabirds maintain offspring provisioning rate despite fluctuations in prey abundance: a multi-species functional response for guillemots in the North Sea. </w:t>
      </w:r>
      <w:r w:rsidR="004D3607" w:rsidRPr="002C5FA8">
        <w:t>Journal of Applied</w:t>
      </w:r>
      <w:r w:rsidRPr="002C5FA8">
        <w:t xml:space="preserve"> Ecol</w:t>
      </w:r>
      <w:r w:rsidR="004D3607" w:rsidRPr="002C5FA8">
        <w:t>ogy</w:t>
      </w:r>
      <w:r w:rsidRPr="002C5FA8">
        <w:t xml:space="preserve"> 50</w:t>
      </w:r>
      <w:r w:rsidR="004D3607" w:rsidRPr="002C5FA8">
        <w:t>:</w:t>
      </w:r>
      <w:r w:rsidRPr="002C5FA8">
        <w:t>1071-1079.</w:t>
      </w:r>
    </w:p>
    <w:p w:rsidR="00385162" w:rsidRPr="002C5FA8" w:rsidRDefault="00385162" w:rsidP="0098331E">
      <w:pPr>
        <w:spacing w:line="480" w:lineRule="auto"/>
        <w:ind w:left="720" w:hanging="720"/>
      </w:pPr>
      <w:r w:rsidRPr="002C5FA8">
        <w:t>Stearns,</w:t>
      </w:r>
      <w:r w:rsidRPr="002C5FA8">
        <w:rPr>
          <w:rStyle w:val="a"/>
        </w:rPr>
        <w:t xml:space="preserve"> </w:t>
      </w:r>
      <w:r w:rsidRPr="002C5FA8">
        <w:t>S.</w:t>
      </w:r>
      <w:r w:rsidR="004D3607" w:rsidRPr="002C5FA8">
        <w:t xml:space="preserve"> </w:t>
      </w:r>
      <w:r w:rsidRPr="002C5FA8">
        <w:t>C.</w:t>
      </w:r>
      <w:r w:rsidRPr="002C5FA8">
        <w:rPr>
          <w:rStyle w:val="a"/>
        </w:rPr>
        <w:t xml:space="preserve"> </w:t>
      </w:r>
      <w:r w:rsidRPr="002C5FA8">
        <w:t>1992.</w:t>
      </w:r>
      <w:r w:rsidRPr="002C5FA8">
        <w:rPr>
          <w:rStyle w:val="a"/>
        </w:rPr>
        <w:t xml:space="preserve"> </w:t>
      </w:r>
      <w:proofErr w:type="gramStart"/>
      <w:r w:rsidRPr="002C5FA8">
        <w:t>The</w:t>
      </w:r>
      <w:r w:rsidRPr="002C5FA8">
        <w:rPr>
          <w:rStyle w:val="a"/>
        </w:rPr>
        <w:t xml:space="preserve"> </w:t>
      </w:r>
      <w:r w:rsidRPr="002C5FA8">
        <w:t>evolution</w:t>
      </w:r>
      <w:r w:rsidRPr="002C5FA8">
        <w:rPr>
          <w:rStyle w:val="a"/>
        </w:rPr>
        <w:t xml:space="preserve"> </w:t>
      </w:r>
      <w:r w:rsidRPr="002C5FA8">
        <w:t>of</w:t>
      </w:r>
      <w:r w:rsidRPr="002C5FA8">
        <w:rPr>
          <w:rStyle w:val="a"/>
        </w:rPr>
        <w:t xml:space="preserve"> </w:t>
      </w:r>
      <w:r w:rsidRPr="002C5FA8">
        <w:t>life</w:t>
      </w:r>
      <w:r w:rsidRPr="002C5FA8">
        <w:rPr>
          <w:rStyle w:val="a"/>
        </w:rPr>
        <w:t xml:space="preserve"> </w:t>
      </w:r>
      <w:r w:rsidRPr="002C5FA8">
        <w:t>histories.</w:t>
      </w:r>
      <w:proofErr w:type="gramEnd"/>
      <w:r w:rsidRPr="002C5FA8">
        <w:rPr>
          <w:rStyle w:val="a"/>
        </w:rPr>
        <w:t xml:space="preserve"> </w:t>
      </w:r>
      <w:r w:rsidRPr="002C5FA8">
        <w:t>Oxford</w:t>
      </w:r>
      <w:r w:rsidRPr="002C5FA8">
        <w:rPr>
          <w:rStyle w:val="a"/>
        </w:rPr>
        <w:t xml:space="preserve"> </w:t>
      </w:r>
      <w:r w:rsidRPr="002C5FA8">
        <w:t>University</w:t>
      </w:r>
      <w:r w:rsidRPr="002C5FA8">
        <w:rPr>
          <w:rStyle w:val="a"/>
        </w:rPr>
        <w:t xml:space="preserve"> </w:t>
      </w:r>
      <w:r w:rsidRPr="002C5FA8">
        <w:t>Press,</w:t>
      </w:r>
      <w:r w:rsidRPr="002C5FA8">
        <w:rPr>
          <w:rStyle w:val="a"/>
        </w:rPr>
        <w:t xml:space="preserve"> </w:t>
      </w:r>
      <w:r w:rsidRPr="002C5FA8">
        <w:t>New</w:t>
      </w:r>
      <w:r w:rsidRPr="002C5FA8">
        <w:rPr>
          <w:rStyle w:val="a"/>
        </w:rPr>
        <w:t xml:space="preserve"> </w:t>
      </w:r>
      <w:r w:rsidRPr="002C5FA8">
        <w:t>York.</w:t>
      </w:r>
    </w:p>
    <w:p w:rsidR="006A7E0D" w:rsidRPr="002C5FA8" w:rsidRDefault="006A7E0D" w:rsidP="0098331E">
      <w:pPr>
        <w:spacing w:line="480" w:lineRule="auto"/>
        <w:ind w:left="720" w:hanging="720"/>
      </w:pPr>
      <w:proofErr w:type="spellStart"/>
      <w:proofErr w:type="gramStart"/>
      <w:r w:rsidRPr="002C5FA8">
        <w:t>Sydeman</w:t>
      </w:r>
      <w:proofErr w:type="spellEnd"/>
      <w:r w:rsidRPr="002C5FA8">
        <w:t>, W.</w:t>
      </w:r>
      <w:r w:rsidR="004D3607" w:rsidRPr="002C5FA8">
        <w:t xml:space="preserve"> </w:t>
      </w:r>
      <w:r w:rsidRPr="002C5FA8">
        <w:t xml:space="preserve">J., </w:t>
      </w:r>
      <w:r w:rsidR="004D3607" w:rsidRPr="002C5FA8">
        <w:t>M. Hester</w:t>
      </w:r>
      <w:r w:rsidRPr="002C5FA8">
        <w:t xml:space="preserve">, </w:t>
      </w:r>
      <w:r w:rsidR="004D3607" w:rsidRPr="002C5FA8">
        <w:t>J. A. Thayer</w:t>
      </w:r>
      <w:r w:rsidRPr="002C5FA8">
        <w:t xml:space="preserve">, </w:t>
      </w:r>
      <w:r w:rsidR="004D3607" w:rsidRPr="002C5FA8">
        <w:t xml:space="preserve">F. </w:t>
      </w:r>
      <w:proofErr w:type="spellStart"/>
      <w:r w:rsidR="004D3607" w:rsidRPr="002C5FA8">
        <w:t>Gress</w:t>
      </w:r>
      <w:proofErr w:type="spellEnd"/>
      <w:r w:rsidRPr="002C5FA8">
        <w:t xml:space="preserve">, </w:t>
      </w:r>
      <w:r w:rsidR="004D3607" w:rsidRPr="002C5FA8">
        <w:t xml:space="preserve">P. Martin, and J. </w:t>
      </w:r>
      <w:proofErr w:type="spellStart"/>
      <w:r w:rsidR="004D3607" w:rsidRPr="002C5FA8">
        <w:t>Buffa</w:t>
      </w:r>
      <w:proofErr w:type="spellEnd"/>
      <w:r w:rsidR="004D3607" w:rsidRPr="002C5FA8">
        <w:t>.</w:t>
      </w:r>
      <w:proofErr w:type="gramEnd"/>
      <w:r w:rsidR="004D3607" w:rsidRPr="002C5FA8">
        <w:t xml:space="preserve"> </w:t>
      </w:r>
      <w:r w:rsidRPr="002C5FA8">
        <w:t xml:space="preserve">2001. Climate change, reproductive performance and diet composition of marine birds in the southern California Current System, 1967-1997. </w:t>
      </w:r>
      <w:r w:rsidR="004D3607" w:rsidRPr="002C5FA8">
        <w:t>Progress in</w:t>
      </w:r>
      <w:r w:rsidRPr="002C5FA8">
        <w:t xml:space="preserve"> Oceanogr</w:t>
      </w:r>
      <w:r w:rsidR="004D3607" w:rsidRPr="002C5FA8">
        <w:t>aphy</w:t>
      </w:r>
      <w:r w:rsidRPr="002C5FA8">
        <w:t xml:space="preserve"> 49</w:t>
      </w:r>
      <w:r w:rsidR="004D3607" w:rsidRPr="002C5FA8">
        <w:t>:</w:t>
      </w:r>
      <w:r w:rsidRPr="002C5FA8">
        <w:t>309-329.</w:t>
      </w:r>
    </w:p>
    <w:p w:rsidR="00337731" w:rsidRPr="002C5FA8" w:rsidRDefault="009D71D8" w:rsidP="0098331E">
      <w:pPr>
        <w:autoSpaceDE w:val="0"/>
        <w:autoSpaceDN w:val="0"/>
        <w:adjustRightInd w:val="0"/>
        <w:spacing w:line="480" w:lineRule="auto"/>
        <w:ind w:left="720" w:hanging="720"/>
      </w:pPr>
      <w:proofErr w:type="spellStart"/>
      <w:r w:rsidRPr="002C5FA8">
        <w:rPr>
          <w:rFonts w:eastAsiaTheme="minorHAnsi"/>
          <w:color w:val="262626"/>
        </w:rPr>
        <w:t>Sydeman</w:t>
      </w:r>
      <w:proofErr w:type="spellEnd"/>
      <w:r w:rsidRPr="002C5FA8">
        <w:rPr>
          <w:rFonts w:eastAsiaTheme="minorHAnsi"/>
          <w:color w:val="262626"/>
        </w:rPr>
        <w:t xml:space="preserve">, W. J., </w:t>
      </w:r>
      <w:r w:rsidR="004D3607" w:rsidRPr="002C5FA8">
        <w:rPr>
          <w:rFonts w:eastAsiaTheme="minorHAnsi"/>
          <w:color w:val="262626"/>
        </w:rPr>
        <w:t xml:space="preserve">M. </w:t>
      </w:r>
      <w:proofErr w:type="spellStart"/>
      <w:r w:rsidR="004D3607" w:rsidRPr="002C5FA8">
        <w:rPr>
          <w:rFonts w:eastAsiaTheme="minorHAnsi"/>
          <w:color w:val="262626"/>
        </w:rPr>
        <w:t>García</w:t>
      </w:r>
      <w:proofErr w:type="spellEnd"/>
      <w:r w:rsidR="004D3607" w:rsidRPr="002C5FA8">
        <w:rPr>
          <w:rFonts w:eastAsiaTheme="minorHAnsi"/>
          <w:color w:val="262626"/>
        </w:rPr>
        <w:t>-Reyes</w:t>
      </w:r>
      <w:r w:rsidRPr="002C5FA8">
        <w:rPr>
          <w:rFonts w:eastAsiaTheme="minorHAnsi"/>
          <w:color w:val="262626"/>
        </w:rPr>
        <w:t xml:space="preserve">, </w:t>
      </w:r>
      <w:r w:rsidR="004D3607" w:rsidRPr="002C5FA8">
        <w:rPr>
          <w:rFonts w:eastAsiaTheme="minorHAnsi"/>
          <w:color w:val="262626"/>
        </w:rPr>
        <w:t xml:space="preserve">D. S. </w:t>
      </w:r>
      <w:proofErr w:type="spellStart"/>
      <w:r w:rsidR="004D3607" w:rsidRPr="002C5FA8">
        <w:rPr>
          <w:rFonts w:eastAsiaTheme="minorHAnsi"/>
          <w:color w:val="262626"/>
        </w:rPr>
        <w:t>Schoeman</w:t>
      </w:r>
      <w:proofErr w:type="spellEnd"/>
      <w:r w:rsidRPr="002C5FA8">
        <w:rPr>
          <w:rFonts w:eastAsiaTheme="minorHAnsi"/>
          <w:color w:val="262626"/>
        </w:rPr>
        <w:t xml:space="preserve">, </w:t>
      </w:r>
      <w:r w:rsidR="004D3607" w:rsidRPr="002C5FA8">
        <w:rPr>
          <w:rFonts w:eastAsiaTheme="minorHAnsi"/>
          <w:color w:val="262626"/>
        </w:rPr>
        <w:t xml:space="preserve">R. R. </w:t>
      </w:r>
      <w:proofErr w:type="spellStart"/>
      <w:r w:rsidR="004D3607" w:rsidRPr="002C5FA8">
        <w:rPr>
          <w:rFonts w:eastAsiaTheme="minorHAnsi"/>
          <w:color w:val="262626"/>
        </w:rPr>
        <w:t>Rykaczewski</w:t>
      </w:r>
      <w:proofErr w:type="spellEnd"/>
      <w:r w:rsidRPr="002C5FA8">
        <w:rPr>
          <w:rFonts w:eastAsiaTheme="minorHAnsi"/>
          <w:color w:val="262626"/>
        </w:rPr>
        <w:t xml:space="preserve">, </w:t>
      </w:r>
      <w:r w:rsidR="004D3607" w:rsidRPr="002C5FA8">
        <w:rPr>
          <w:rFonts w:eastAsiaTheme="minorHAnsi"/>
          <w:color w:val="262626"/>
        </w:rPr>
        <w:t>S. A. Thompson</w:t>
      </w:r>
      <w:r w:rsidRPr="002C5FA8">
        <w:rPr>
          <w:rFonts w:eastAsiaTheme="minorHAnsi"/>
          <w:color w:val="262626"/>
        </w:rPr>
        <w:t xml:space="preserve">, </w:t>
      </w:r>
      <w:r w:rsidR="004D3607" w:rsidRPr="002C5FA8">
        <w:rPr>
          <w:rFonts w:eastAsiaTheme="minorHAnsi"/>
          <w:color w:val="262626"/>
        </w:rPr>
        <w:t>B. A. Black</w:t>
      </w:r>
      <w:r w:rsidRPr="002C5FA8">
        <w:rPr>
          <w:rFonts w:eastAsiaTheme="minorHAnsi"/>
          <w:color w:val="262626"/>
        </w:rPr>
        <w:t xml:space="preserve">, </w:t>
      </w:r>
      <w:r w:rsidR="004D3607" w:rsidRPr="002C5FA8">
        <w:rPr>
          <w:rFonts w:eastAsiaTheme="minorHAnsi"/>
          <w:color w:val="262626"/>
        </w:rPr>
        <w:t xml:space="preserve">and S. J. </w:t>
      </w:r>
      <w:proofErr w:type="spellStart"/>
      <w:r w:rsidR="004D3607" w:rsidRPr="002C5FA8">
        <w:rPr>
          <w:rFonts w:eastAsiaTheme="minorHAnsi"/>
          <w:color w:val="262626"/>
        </w:rPr>
        <w:t>Bograd</w:t>
      </w:r>
      <w:proofErr w:type="spellEnd"/>
      <w:r w:rsidR="004D3607" w:rsidRPr="002C5FA8">
        <w:rPr>
          <w:rFonts w:eastAsiaTheme="minorHAnsi"/>
          <w:color w:val="262626"/>
        </w:rPr>
        <w:t>. 2014</w:t>
      </w:r>
      <w:r w:rsidRPr="002C5FA8">
        <w:rPr>
          <w:rFonts w:eastAsiaTheme="minorHAnsi"/>
          <w:color w:val="262626"/>
        </w:rPr>
        <w:t xml:space="preserve">. </w:t>
      </w:r>
      <w:r w:rsidR="00337731" w:rsidRPr="002C5FA8">
        <w:rPr>
          <w:rFonts w:eastAsiaTheme="minorHAnsi"/>
          <w:color w:val="000000"/>
        </w:rPr>
        <w:t>Climate change and wind</w:t>
      </w:r>
      <w:r w:rsidRPr="002C5FA8">
        <w:rPr>
          <w:rFonts w:eastAsiaTheme="minorHAnsi"/>
          <w:color w:val="000000"/>
        </w:rPr>
        <w:t xml:space="preserve"> </w:t>
      </w:r>
      <w:r w:rsidR="00337731" w:rsidRPr="002C5FA8">
        <w:rPr>
          <w:rFonts w:eastAsiaTheme="minorHAnsi"/>
          <w:color w:val="000000"/>
        </w:rPr>
        <w:t>intensification in coastal</w:t>
      </w:r>
      <w:r w:rsidRPr="002C5FA8">
        <w:rPr>
          <w:rFonts w:eastAsiaTheme="minorHAnsi"/>
          <w:color w:val="000000"/>
        </w:rPr>
        <w:t xml:space="preserve"> upwelling ecosystems. </w:t>
      </w:r>
      <w:r w:rsidR="00337731" w:rsidRPr="002C5FA8">
        <w:rPr>
          <w:rFonts w:eastAsiaTheme="minorHAnsi"/>
          <w:color w:val="262626"/>
        </w:rPr>
        <w:t xml:space="preserve">Science </w:t>
      </w:r>
      <w:r w:rsidR="00337731" w:rsidRPr="002C5FA8">
        <w:rPr>
          <w:rFonts w:eastAsiaTheme="minorHAnsi"/>
        </w:rPr>
        <w:t>345</w:t>
      </w:r>
      <w:r w:rsidR="004D3607" w:rsidRPr="002C5FA8">
        <w:rPr>
          <w:rFonts w:eastAsiaTheme="minorHAnsi"/>
        </w:rPr>
        <w:t>:</w:t>
      </w:r>
      <w:r w:rsidR="00337731" w:rsidRPr="002C5FA8">
        <w:rPr>
          <w:rFonts w:eastAsiaTheme="minorHAnsi"/>
        </w:rPr>
        <w:t>77-80.</w:t>
      </w:r>
    </w:p>
    <w:p w:rsidR="006A7E0D" w:rsidRPr="002C5FA8" w:rsidRDefault="006A7E0D" w:rsidP="0098331E">
      <w:pPr>
        <w:spacing w:line="480" w:lineRule="auto"/>
        <w:ind w:left="720" w:hanging="720"/>
      </w:pPr>
      <w:proofErr w:type="spellStart"/>
      <w:r w:rsidRPr="002C5FA8">
        <w:t>Szoboszlai</w:t>
      </w:r>
      <w:proofErr w:type="spellEnd"/>
      <w:r w:rsidRPr="002C5FA8">
        <w:t>, A.</w:t>
      </w:r>
      <w:r w:rsidR="004D3607" w:rsidRPr="002C5FA8">
        <w:t xml:space="preserve"> </w:t>
      </w:r>
      <w:r w:rsidRPr="002C5FA8">
        <w:t xml:space="preserve">I., </w:t>
      </w:r>
      <w:r w:rsidR="004D3607" w:rsidRPr="002C5FA8">
        <w:t>J. A. Thayer</w:t>
      </w:r>
      <w:r w:rsidRPr="002C5FA8">
        <w:t xml:space="preserve">, </w:t>
      </w:r>
      <w:r w:rsidR="004D3607" w:rsidRPr="002C5FA8">
        <w:t>S. A. Wood</w:t>
      </w:r>
      <w:r w:rsidRPr="002C5FA8">
        <w:t xml:space="preserve">, </w:t>
      </w:r>
      <w:r w:rsidR="004D3607" w:rsidRPr="002C5FA8">
        <w:t xml:space="preserve">W. J. </w:t>
      </w:r>
      <w:proofErr w:type="spellStart"/>
      <w:r w:rsidR="004D3607" w:rsidRPr="002C5FA8">
        <w:t>Sydeman</w:t>
      </w:r>
      <w:proofErr w:type="spellEnd"/>
      <w:r w:rsidR="004D3607" w:rsidRPr="002C5FA8">
        <w:t>, and L. E. Koehn. 2015</w:t>
      </w:r>
      <w:r w:rsidRPr="002C5FA8">
        <w:t xml:space="preserve">. Forage species in predator diets: Synthesis of data from the California Current. </w:t>
      </w:r>
      <w:r w:rsidR="004D3607" w:rsidRPr="002C5FA8">
        <w:t>Ecological</w:t>
      </w:r>
      <w:r w:rsidRPr="002C5FA8">
        <w:t xml:space="preserve"> Inform</w:t>
      </w:r>
      <w:r w:rsidR="004D3607" w:rsidRPr="002C5FA8">
        <w:t>atics</w:t>
      </w:r>
      <w:r w:rsidRPr="002C5FA8">
        <w:t xml:space="preserve"> 29</w:t>
      </w:r>
      <w:r w:rsidR="004D3607" w:rsidRPr="002C5FA8">
        <w:t>:</w:t>
      </w:r>
      <w:r w:rsidRPr="002C5FA8">
        <w:t>45-56.</w:t>
      </w:r>
    </w:p>
    <w:p w:rsidR="006A7E0D" w:rsidRPr="002C5FA8" w:rsidRDefault="006A7E0D" w:rsidP="0098331E">
      <w:pPr>
        <w:spacing w:line="480" w:lineRule="auto"/>
        <w:ind w:left="720" w:hanging="720"/>
      </w:pPr>
      <w:proofErr w:type="gramStart"/>
      <w:r w:rsidRPr="002C5FA8">
        <w:t>Thayer, J.</w:t>
      </w:r>
      <w:r w:rsidR="004D3607" w:rsidRPr="002C5FA8">
        <w:t xml:space="preserve"> A., and W. J. </w:t>
      </w:r>
      <w:proofErr w:type="spellStart"/>
      <w:r w:rsidR="004D3607" w:rsidRPr="002C5FA8">
        <w:t>Sydeman</w:t>
      </w:r>
      <w:proofErr w:type="spellEnd"/>
      <w:r w:rsidR="004D3607" w:rsidRPr="002C5FA8">
        <w:t>.</w:t>
      </w:r>
      <w:proofErr w:type="gramEnd"/>
      <w:r w:rsidR="004D3607" w:rsidRPr="002C5FA8">
        <w:t xml:space="preserve"> 2007</w:t>
      </w:r>
      <w:r w:rsidRPr="002C5FA8">
        <w:t xml:space="preserve">. </w:t>
      </w:r>
      <w:proofErr w:type="spellStart"/>
      <w:r w:rsidRPr="002C5FA8">
        <w:t>Spatio</w:t>
      </w:r>
      <w:proofErr w:type="spellEnd"/>
      <w:r w:rsidRPr="002C5FA8">
        <w:t xml:space="preserve">-temporal variability in prey harvest and reproductive ecology of a </w:t>
      </w:r>
      <w:proofErr w:type="spellStart"/>
      <w:r w:rsidRPr="002C5FA8">
        <w:t>piscivorous</w:t>
      </w:r>
      <w:proofErr w:type="spellEnd"/>
      <w:r w:rsidRPr="002C5FA8">
        <w:t xml:space="preserve"> seabird, </w:t>
      </w:r>
      <w:proofErr w:type="spellStart"/>
      <w:r w:rsidRPr="002C5FA8">
        <w:rPr>
          <w:i/>
        </w:rPr>
        <w:t>Cerorhinca</w:t>
      </w:r>
      <w:proofErr w:type="spellEnd"/>
      <w:r w:rsidRPr="002C5FA8">
        <w:rPr>
          <w:i/>
        </w:rPr>
        <w:t xml:space="preserve"> </w:t>
      </w:r>
      <w:proofErr w:type="spellStart"/>
      <w:r w:rsidRPr="002C5FA8">
        <w:rPr>
          <w:i/>
        </w:rPr>
        <w:t>monocerata</w:t>
      </w:r>
      <w:proofErr w:type="spellEnd"/>
      <w:r w:rsidRPr="002C5FA8">
        <w:t xml:space="preserve">, in an upwelling system. </w:t>
      </w:r>
      <w:r w:rsidR="004D3607" w:rsidRPr="002C5FA8">
        <w:t xml:space="preserve">Marine Ecology Progress Series </w:t>
      </w:r>
      <w:r w:rsidRPr="002C5FA8">
        <w:t>329</w:t>
      </w:r>
      <w:r w:rsidR="004D3607" w:rsidRPr="002C5FA8">
        <w:t>:</w:t>
      </w:r>
      <w:r w:rsidRPr="002C5FA8">
        <w:t>253-265.</w:t>
      </w:r>
    </w:p>
    <w:p w:rsidR="006A7E0D" w:rsidRPr="002C5FA8" w:rsidRDefault="006A7E0D" w:rsidP="0098331E">
      <w:pPr>
        <w:spacing w:line="480" w:lineRule="auto"/>
        <w:ind w:left="720" w:hanging="720"/>
      </w:pPr>
      <w:proofErr w:type="gramStart"/>
      <w:r w:rsidRPr="002C5FA8">
        <w:t>Thompson, P.</w:t>
      </w:r>
      <w:r w:rsidR="004D3607" w:rsidRPr="002C5FA8">
        <w:t xml:space="preserve"> </w:t>
      </w:r>
      <w:r w:rsidRPr="002C5FA8">
        <w:t xml:space="preserve">M., </w:t>
      </w:r>
      <w:r w:rsidR="004D3607" w:rsidRPr="002C5FA8">
        <w:t xml:space="preserve">D. J. </w:t>
      </w:r>
      <w:proofErr w:type="spellStart"/>
      <w:r w:rsidR="004D3607" w:rsidRPr="002C5FA8">
        <w:t>Tollit</w:t>
      </w:r>
      <w:proofErr w:type="spellEnd"/>
      <w:r w:rsidRPr="002C5FA8">
        <w:t xml:space="preserve">, </w:t>
      </w:r>
      <w:r w:rsidR="004D3607" w:rsidRPr="002C5FA8">
        <w:t xml:space="preserve">H. M. </w:t>
      </w:r>
      <w:proofErr w:type="spellStart"/>
      <w:r w:rsidR="004D3607" w:rsidRPr="002C5FA8">
        <w:t>Corpe</w:t>
      </w:r>
      <w:proofErr w:type="spellEnd"/>
      <w:r w:rsidRPr="002C5FA8">
        <w:t xml:space="preserve">, </w:t>
      </w:r>
      <w:r w:rsidR="004D3607" w:rsidRPr="002C5FA8">
        <w:t>R. J. Reid, and</w:t>
      </w:r>
      <w:r w:rsidRPr="002C5FA8">
        <w:t xml:space="preserve"> </w:t>
      </w:r>
      <w:r w:rsidR="004D3607" w:rsidRPr="002C5FA8">
        <w:t>H. M. Ross.</w:t>
      </w:r>
      <w:proofErr w:type="gramEnd"/>
      <w:r w:rsidR="004D3607" w:rsidRPr="002C5FA8">
        <w:t xml:space="preserve"> 1997</w:t>
      </w:r>
      <w:r w:rsidRPr="002C5FA8">
        <w:t xml:space="preserve">. Changes in </w:t>
      </w:r>
      <w:proofErr w:type="spellStart"/>
      <w:r w:rsidRPr="002C5FA8">
        <w:t>haematological</w:t>
      </w:r>
      <w:proofErr w:type="spellEnd"/>
      <w:r w:rsidRPr="002C5FA8">
        <w:t xml:space="preserve"> parameters in relation to prey switching in a wild population of </w:t>
      </w:r>
      <w:proofErr w:type="spellStart"/>
      <w:r w:rsidRPr="002C5FA8">
        <w:t>harbour</w:t>
      </w:r>
      <w:proofErr w:type="spellEnd"/>
      <w:r w:rsidRPr="002C5FA8">
        <w:t xml:space="preserve"> seals. </w:t>
      </w:r>
      <w:r w:rsidR="004D3607" w:rsidRPr="002C5FA8">
        <w:t>Functional</w:t>
      </w:r>
      <w:r w:rsidRPr="002C5FA8">
        <w:t xml:space="preserve"> Ecol</w:t>
      </w:r>
      <w:r w:rsidR="004D3607" w:rsidRPr="002C5FA8">
        <w:t>ogy</w:t>
      </w:r>
      <w:r w:rsidRPr="002C5FA8">
        <w:t xml:space="preserve"> 11</w:t>
      </w:r>
      <w:r w:rsidR="004D3607" w:rsidRPr="002C5FA8">
        <w:t>:</w:t>
      </w:r>
      <w:r w:rsidRPr="002C5FA8">
        <w:t>743-750.</w:t>
      </w:r>
    </w:p>
    <w:p w:rsidR="00AC09F1" w:rsidRPr="00DB445E" w:rsidRDefault="004D3607" w:rsidP="00900EC2">
      <w:pPr>
        <w:widowControl w:val="0"/>
        <w:spacing w:line="480" w:lineRule="auto"/>
        <w:ind w:left="720" w:hanging="720"/>
      </w:pPr>
      <w:proofErr w:type="spellStart"/>
      <w:r w:rsidRPr="002C5FA8">
        <w:t>Yodzis</w:t>
      </w:r>
      <w:proofErr w:type="spellEnd"/>
      <w:r w:rsidRPr="002C5FA8">
        <w:t>, P. 1994</w:t>
      </w:r>
      <w:r w:rsidR="006A7E0D" w:rsidRPr="002C5FA8">
        <w:t xml:space="preserve">. </w:t>
      </w:r>
      <w:proofErr w:type="gramStart"/>
      <w:r w:rsidR="006A7E0D" w:rsidRPr="002C5FA8">
        <w:t>Predator-prey theory and management of multispecies fisheries.</w:t>
      </w:r>
      <w:proofErr w:type="gramEnd"/>
      <w:r w:rsidR="006A7E0D" w:rsidRPr="002C5FA8">
        <w:t xml:space="preserve"> </w:t>
      </w:r>
      <w:r w:rsidRPr="002C5FA8">
        <w:t>Ecological</w:t>
      </w:r>
      <w:r w:rsidR="006A7E0D" w:rsidRPr="002C5FA8">
        <w:t xml:space="preserve"> Appl</w:t>
      </w:r>
      <w:r w:rsidRPr="002C5FA8">
        <w:t>ications</w:t>
      </w:r>
      <w:r w:rsidR="006A7E0D" w:rsidRPr="002C5FA8">
        <w:t xml:space="preserve"> 4</w:t>
      </w:r>
      <w:r w:rsidRPr="002C5FA8">
        <w:t>:</w:t>
      </w:r>
      <w:r w:rsidR="006A7E0D" w:rsidRPr="002C5FA8">
        <w:t>51-58.</w:t>
      </w:r>
      <w:r w:rsidR="00A64572" w:rsidRPr="002C5FA8">
        <w:rPr>
          <w:highlight w:val="yellow"/>
        </w:rPr>
        <w:t xml:space="preserve"> </w:t>
      </w:r>
    </w:p>
    <w:p w:rsidR="00F05DEC" w:rsidRPr="002C5FA8" w:rsidRDefault="00F05DEC" w:rsidP="0098331E">
      <w:pPr>
        <w:spacing w:line="480" w:lineRule="auto"/>
        <w:rPr>
          <w:b/>
          <w:bCs/>
        </w:rPr>
        <w:sectPr w:rsidR="00F05DEC" w:rsidRPr="002C5FA8" w:rsidSect="00AC09F1">
          <w:headerReference w:type="default" r:id="rId11"/>
          <w:headerReference w:type="first" r:id="rId12"/>
          <w:pgSz w:w="12240" w:h="15840"/>
          <w:pgMar w:top="1440" w:right="1440" w:bottom="1440" w:left="1440" w:header="720" w:footer="720" w:gutter="0"/>
          <w:lnNumType w:countBy="1" w:restart="continuous"/>
          <w:cols w:space="720"/>
          <w:titlePg/>
          <w:docGrid w:linePitch="360"/>
        </w:sectPr>
      </w:pPr>
    </w:p>
    <w:p w:rsidR="003C0519" w:rsidRDefault="003C0519" w:rsidP="004F7F17">
      <w:pPr>
        <w:spacing w:line="480" w:lineRule="auto"/>
        <w:rPr>
          <w:i/>
          <w:iCs/>
        </w:rPr>
      </w:pPr>
      <w:proofErr w:type="gramStart"/>
      <w:r w:rsidRPr="002C5FA8">
        <w:rPr>
          <w:b/>
          <w:bCs/>
        </w:rPr>
        <w:lastRenderedPageBreak/>
        <w:t>Table 1</w:t>
      </w:r>
      <w:r w:rsidRPr="002C5FA8">
        <w:rPr>
          <w:bCs/>
        </w:rPr>
        <w:t>.</w:t>
      </w:r>
      <w:proofErr w:type="gramEnd"/>
      <w:r w:rsidRPr="002C5FA8">
        <w:rPr>
          <w:bCs/>
          <w:color w:val="000000"/>
        </w:rPr>
        <w:t xml:space="preserve"> </w:t>
      </w:r>
      <w:proofErr w:type="gramStart"/>
      <w:r w:rsidRPr="002C5FA8">
        <w:rPr>
          <w:bCs/>
          <w:color w:val="000000"/>
        </w:rPr>
        <w:t>Threshold models of seabird</w:t>
      </w:r>
      <w:r w:rsidR="005E505F" w:rsidRPr="002C5FA8">
        <w:rPr>
          <w:bCs/>
          <w:color w:val="000000"/>
        </w:rPr>
        <w:t>s</w:t>
      </w:r>
      <w:r w:rsidRPr="002C5FA8">
        <w:rPr>
          <w:bCs/>
          <w:color w:val="000000"/>
        </w:rPr>
        <w:t>, sea lion</w:t>
      </w:r>
      <w:r w:rsidR="005E505F" w:rsidRPr="002C5FA8">
        <w:rPr>
          <w:bCs/>
          <w:color w:val="000000"/>
        </w:rPr>
        <w:t>s</w:t>
      </w:r>
      <w:r w:rsidRPr="002C5FA8">
        <w:rPr>
          <w:bCs/>
          <w:color w:val="000000"/>
        </w:rPr>
        <w:t xml:space="preserve"> and salmon with individual prey indices (juvenile rockfish, anchovy, market squid, and sardine)</w:t>
      </w:r>
      <w:r w:rsidR="00DA74F2" w:rsidRPr="002C5FA8">
        <w:rPr>
          <w:bCs/>
          <w:color w:val="000000"/>
        </w:rPr>
        <w:t xml:space="preserve">, and a global </w:t>
      </w:r>
      <w:r w:rsidR="00DA74F2" w:rsidRPr="002C5FA8">
        <w:rPr>
          <w:bCs/>
        </w:rPr>
        <w:t xml:space="preserve">model of all marine predator </w:t>
      </w:r>
      <w:proofErr w:type="spellStart"/>
      <w:r w:rsidR="00DA74F2" w:rsidRPr="002C5FA8">
        <w:rPr>
          <w:bCs/>
        </w:rPr>
        <w:t>taxa</w:t>
      </w:r>
      <w:proofErr w:type="spellEnd"/>
      <w:r w:rsidR="00DA74F2" w:rsidRPr="002C5FA8">
        <w:rPr>
          <w:bCs/>
        </w:rPr>
        <w:t xml:space="preserve"> with all prey </w:t>
      </w:r>
      <w:proofErr w:type="spellStart"/>
      <w:r w:rsidR="00DA74F2" w:rsidRPr="002C5FA8">
        <w:rPr>
          <w:bCs/>
        </w:rPr>
        <w:t>taxa</w:t>
      </w:r>
      <w:proofErr w:type="spellEnd"/>
      <w:r w:rsidRPr="002C5FA8">
        <w:rPr>
          <w:bCs/>
        </w:rPr>
        <w:t>.</w:t>
      </w:r>
      <w:proofErr w:type="gramEnd"/>
      <w:r w:rsidRPr="002C5FA8">
        <w:rPr>
          <w:bCs/>
        </w:rPr>
        <w:t xml:space="preserve">  </w:t>
      </w:r>
      <w:r w:rsidR="007A2B77" w:rsidRPr="002C5FA8">
        <w:rPr>
          <w:bCs/>
        </w:rPr>
        <w:t xml:space="preserve">Prey threshold in </w:t>
      </w:r>
      <w:proofErr w:type="spellStart"/>
      <w:r w:rsidR="007A2B77" w:rsidRPr="002C5FA8">
        <w:rPr>
          <w:bCs/>
        </w:rPr>
        <w:t>paratheses</w:t>
      </w:r>
      <w:proofErr w:type="spellEnd"/>
      <w:r w:rsidR="007A2B77" w:rsidRPr="002C5FA8">
        <w:rPr>
          <w:bCs/>
        </w:rPr>
        <w:t xml:space="preserve"> is normalized prey value, and percent is of maximum prey index value. </w:t>
      </w:r>
      <w:r w:rsidR="00FF7EC2" w:rsidRPr="002C5FA8">
        <w:rPr>
          <w:bCs/>
        </w:rPr>
        <w:t xml:space="preserve">Regions: </w:t>
      </w:r>
      <w:r w:rsidR="00FF7EC2" w:rsidRPr="002C5FA8">
        <w:rPr>
          <w:bCs/>
          <w:i/>
        </w:rPr>
        <w:t xml:space="preserve">CA = California, S. CA = southern California (Bight), C. CA = central California (Monterey Bay &amp; Gulf of the </w:t>
      </w:r>
      <w:proofErr w:type="spellStart"/>
      <w:r w:rsidR="00FF7EC2" w:rsidRPr="002C5FA8">
        <w:rPr>
          <w:bCs/>
          <w:i/>
        </w:rPr>
        <w:t>Farallones</w:t>
      </w:r>
      <w:proofErr w:type="spellEnd"/>
      <w:r w:rsidR="00FF7EC2" w:rsidRPr="002C5FA8">
        <w:rPr>
          <w:bCs/>
          <w:i/>
        </w:rPr>
        <w:t>)</w:t>
      </w:r>
      <w:r w:rsidR="00FF7EC2" w:rsidRPr="002C5FA8">
        <w:rPr>
          <w:bCs/>
        </w:rPr>
        <w:t xml:space="preserve">. </w:t>
      </w:r>
      <w:r w:rsidR="004F7F17">
        <w:rPr>
          <w:bCs/>
        </w:rPr>
        <w:t xml:space="preserve"> </w:t>
      </w:r>
      <w:r w:rsidR="00316452" w:rsidRPr="002C5FA8">
        <w:rPr>
          <w:bCs/>
        </w:rPr>
        <w:t>Predator indices:</w:t>
      </w:r>
      <w:r w:rsidR="00316452" w:rsidRPr="002C5FA8">
        <w:rPr>
          <w:i/>
          <w:iCs/>
        </w:rPr>
        <w:t xml:space="preserve"> RS = Reproductive success or young fledged per breeding bird pair, Pup = Peak sea lion pup count, and Returns = Survival of ocean period salmon.  </w:t>
      </w:r>
    </w:p>
    <w:p w:rsidR="009E704D" w:rsidRPr="002C5FA8" w:rsidRDefault="009E704D" w:rsidP="004F7F17">
      <w:pPr>
        <w:spacing w:line="480" w:lineRule="auto"/>
        <w:rPr>
          <w:i/>
          <w:iCs/>
        </w:rPr>
      </w:pPr>
    </w:p>
    <w:tbl>
      <w:tblPr>
        <w:tblW w:w="12941" w:type="dxa"/>
        <w:tblInd w:w="87" w:type="dxa"/>
        <w:tblLook w:val="04A0"/>
      </w:tblPr>
      <w:tblGrid>
        <w:gridCol w:w="1480"/>
        <w:gridCol w:w="1871"/>
        <w:gridCol w:w="1480"/>
        <w:gridCol w:w="1310"/>
        <w:gridCol w:w="1260"/>
        <w:gridCol w:w="1480"/>
        <w:gridCol w:w="1680"/>
        <w:gridCol w:w="1480"/>
        <w:gridCol w:w="900"/>
      </w:tblGrid>
      <w:tr w:rsidR="00A632C7" w:rsidRPr="00A632C7" w:rsidTr="00A632C7">
        <w:trPr>
          <w:trHeight w:val="645"/>
        </w:trPr>
        <w:tc>
          <w:tcPr>
            <w:tcW w:w="1480" w:type="dxa"/>
            <w:tcBorders>
              <w:top w:val="single" w:sz="8" w:space="0" w:color="auto"/>
              <w:left w:val="nil"/>
              <w:bottom w:val="single" w:sz="8" w:space="0" w:color="auto"/>
              <w:right w:val="nil"/>
            </w:tcBorders>
            <w:shd w:val="clear" w:color="auto" w:fill="auto"/>
            <w:vAlign w:val="center"/>
            <w:hideMark/>
          </w:tcPr>
          <w:p w:rsidR="00A632C7" w:rsidRPr="00A632C7" w:rsidRDefault="00A632C7" w:rsidP="00A632C7">
            <w:pPr>
              <w:rPr>
                <w:b/>
                <w:bCs/>
                <w:color w:val="000000"/>
              </w:rPr>
            </w:pPr>
            <w:r w:rsidRPr="00A632C7">
              <w:rPr>
                <w:b/>
                <w:bCs/>
                <w:color w:val="000000"/>
              </w:rPr>
              <w:t>Predator(s)</w:t>
            </w:r>
          </w:p>
        </w:tc>
        <w:tc>
          <w:tcPr>
            <w:tcW w:w="1871" w:type="dxa"/>
            <w:tcBorders>
              <w:top w:val="single" w:sz="8" w:space="0" w:color="auto"/>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Prey</w:t>
            </w:r>
          </w:p>
        </w:tc>
        <w:tc>
          <w:tcPr>
            <w:tcW w:w="1480" w:type="dxa"/>
            <w:tcBorders>
              <w:top w:val="single" w:sz="8" w:space="0" w:color="auto"/>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Region</w:t>
            </w:r>
          </w:p>
        </w:tc>
        <w:tc>
          <w:tcPr>
            <w:tcW w:w="1310" w:type="dxa"/>
            <w:tcBorders>
              <w:top w:val="single" w:sz="8" w:space="0" w:color="auto"/>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Predator index</w:t>
            </w:r>
          </w:p>
        </w:tc>
        <w:tc>
          <w:tcPr>
            <w:tcW w:w="1260" w:type="dxa"/>
            <w:tcBorders>
              <w:top w:val="single" w:sz="8" w:space="0" w:color="auto"/>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N pred. spp.</w:t>
            </w:r>
          </w:p>
        </w:tc>
        <w:tc>
          <w:tcPr>
            <w:tcW w:w="1480" w:type="dxa"/>
            <w:tcBorders>
              <w:top w:val="single" w:sz="8" w:space="0" w:color="auto"/>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N colonies/ </w:t>
            </w:r>
            <w:proofErr w:type="spellStart"/>
            <w:r w:rsidRPr="00A632C7">
              <w:rPr>
                <w:b/>
                <w:bCs/>
                <w:color w:val="000000"/>
              </w:rPr>
              <w:t>subpops</w:t>
            </w:r>
            <w:proofErr w:type="spellEnd"/>
          </w:p>
        </w:tc>
        <w:tc>
          <w:tcPr>
            <w:tcW w:w="1680" w:type="dxa"/>
            <w:tcBorders>
              <w:top w:val="single" w:sz="8" w:space="0" w:color="auto"/>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Prey threshold</w:t>
            </w:r>
          </w:p>
        </w:tc>
        <w:tc>
          <w:tcPr>
            <w:tcW w:w="1480" w:type="dxa"/>
            <w:tcBorders>
              <w:top w:val="single" w:sz="8" w:space="0" w:color="auto"/>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Years   modeled</w:t>
            </w:r>
          </w:p>
        </w:tc>
        <w:tc>
          <w:tcPr>
            <w:tcW w:w="900" w:type="dxa"/>
            <w:tcBorders>
              <w:top w:val="single" w:sz="8" w:space="0" w:color="auto"/>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N </w:t>
            </w:r>
            <w:proofErr w:type="spellStart"/>
            <w:r w:rsidRPr="00A632C7">
              <w:rPr>
                <w:b/>
                <w:bCs/>
                <w:color w:val="000000"/>
              </w:rPr>
              <w:t>spp</w:t>
            </w:r>
            <w:proofErr w:type="spellEnd"/>
            <w:r w:rsidRPr="00A632C7">
              <w:rPr>
                <w:b/>
                <w:bCs/>
                <w:color w:val="000000"/>
              </w:rPr>
              <w:t>-yrs</w:t>
            </w:r>
          </w:p>
        </w:tc>
      </w:tr>
      <w:tr w:rsidR="00A632C7" w:rsidRPr="00A632C7" w:rsidTr="00A632C7">
        <w:trPr>
          <w:trHeight w:val="499"/>
        </w:trPr>
        <w:tc>
          <w:tcPr>
            <w:tcW w:w="1480" w:type="dxa"/>
            <w:vMerge w:val="restart"/>
            <w:tcBorders>
              <w:top w:val="nil"/>
              <w:left w:val="nil"/>
              <w:bottom w:val="single" w:sz="8" w:space="0" w:color="000000"/>
              <w:right w:val="nil"/>
            </w:tcBorders>
            <w:shd w:val="clear" w:color="auto" w:fill="auto"/>
            <w:vAlign w:val="center"/>
            <w:hideMark/>
          </w:tcPr>
          <w:p w:rsidR="00A632C7" w:rsidRPr="00A632C7" w:rsidRDefault="00A632C7" w:rsidP="00A632C7">
            <w:pPr>
              <w:rPr>
                <w:b/>
                <w:bCs/>
                <w:color w:val="000000"/>
              </w:rPr>
            </w:pPr>
            <w:r w:rsidRPr="00A632C7">
              <w:rPr>
                <w:b/>
                <w:bCs/>
                <w:color w:val="000000"/>
              </w:rPr>
              <w:t>Seabird</w:t>
            </w:r>
          </w:p>
        </w:tc>
        <w:tc>
          <w:tcPr>
            <w:tcW w:w="1871"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Anchovy</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CA</w:t>
            </w:r>
          </w:p>
        </w:tc>
        <w:tc>
          <w:tcPr>
            <w:tcW w:w="131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RS</w:t>
            </w:r>
          </w:p>
        </w:tc>
        <w:tc>
          <w:tcPr>
            <w:tcW w:w="126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5</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6</w:t>
            </w:r>
          </w:p>
        </w:tc>
        <w:tc>
          <w:tcPr>
            <w:tcW w:w="1680" w:type="dxa"/>
            <w:tcBorders>
              <w:top w:val="nil"/>
              <w:left w:val="nil"/>
              <w:bottom w:val="nil"/>
              <w:right w:val="nil"/>
            </w:tcBorders>
            <w:shd w:val="clear" w:color="auto" w:fill="auto"/>
            <w:vAlign w:val="center"/>
            <w:hideMark/>
          </w:tcPr>
          <w:p w:rsidR="00A632C7" w:rsidRPr="00A632C7" w:rsidRDefault="00A632C7" w:rsidP="00A632C7">
            <w:pPr>
              <w:jc w:val="center"/>
              <w:rPr>
                <w:b/>
                <w:bCs/>
                <w:color w:val="000000"/>
              </w:rPr>
            </w:pPr>
            <w:r w:rsidRPr="00A632C7">
              <w:rPr>
                <w:color w:val="000000"/>
              </w:rPr>
              <w:t>(-0.33)</w:t>
            </w:r>
            <w:r w:rsidRPr="00A632C7">
              <w:rPr>
                <w:b/>
                <w:bCs/>
                <w:color w:val="000000"/>
              </w:rPr>
              <w:t xml:space="preserve"> 24%</w:t>
            </w:r>
          </w:p>
        </w:tc>
        <w:tc>
          <w:tcPr>
            <w:tcW w:w="14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1975-2011</w:t>
            </w:r>
          </w:p>
        </w:tc>
        <w:tc>
          <w:tcPr>
            <w:tcW w:w="90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197</w:t>
            </w:r>
          </w:p>
        </w:tc>
      </w:tr>
      <w:tr w:rsidR="00A632C7" w:rsidRPr="00A632C7" w:rsidTr="00A632C7">
        <w:trPr>
          <w:trHeight w:hRule="exact" w:val="499"/>
        </w:trPr>
        <w:tc>
          <w:tcPr>
            <w:tcW w:w="1480" w:type="dxa"/>
            <w:vMerge/>
            <w:tcBorders>
              <w:top w:val="nil"/>
              <w:left w:val="nil"/>
              <w:bottom w:val="single" w:sz="8" w:space="0" w:color="000000"/>
              <w:right w:val="nil"/>
            </w:tcBorders>
            <w:vAlign w:val="center"/>
            <w:hideMark/>
          </w:tcPr>
          <w:p w:rsidR="00A632C7" w:rsidRPr="00A632C7" w:rsidRDefault="00A632C7" w:rsidP="00A632C7">
            <w:pPr>
              <w:rPr>
                <w:b/>
                <w:bCs/>
                <w:color w:val="000000"/>
              </w:rPr>
            </w:pPr>
          </w:p>
        </w:tc>
        <w:tc>
          <w:tcPr>
            <w:tcW w:w="1871"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Sardine</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S. CA</w:t>
            </w:r>
          </w:p>
        </w:tc>
        <w:tc>
          <w:tcPr>
            <w:tcW w:w="131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RS</w:t>
            </w:r>
          </w:p>
        </w:tc>
        <w:tc>
          <w:tcPr>
            <w:tcW w:w="126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1</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2</w:t>
            </w:r>
          </w:p>
        </w:tc>
        <w:tc>
          <w:tcPr>
            <w:tcW w:w="16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(0.23)</w:t>
            </w:r>
            <w:r w:rsidRPr="00A632C7">
              <w:rPr>
                <w:b/>
                <w:bCs/>
                <w:color w:val="000000"/>
              </w:rPr>
              <w:t xml:space="preserve"> 26%</w:t>
            </w:r>
          </w:p>
        </w:tc>
        <w:tc>
          <w:tcPr>
            <w:tcW w:w="14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1992-2003</w:t>
            </w:r>
          </w:p>
        </w:tc>
        <w:tc>
          <w:tcPr>
            <w:tcW w:w="90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21</w:t>
            </w:r>
          </w:p>
        </w:tc>
      </w:tr>
      <w:tr w:rsidR="00A632C7" w:rsidRPr="00A632C7" w:rsidTr="00A632C7">
        <w:trPr>
          <w:trHeight w:hRule="exact" w:val="499"/>
        </w:trPr>
        <w:tc>
          <w:tcPr>
            <w:tcW w:w="1480" w:type="dxa"/>
            <w:vMerge/>
            <w:tcBorders>
              <w:top w:val="nil"/>
              <w:left w:val="nil"/>
              <w:bottom w:val="single" w:sz="8" w:space="0" w:color="000000"/>
              <w:right w:val="nil"/>
            </w:tcBorders>
            <w:vAlign w:val="center"/>
            <w:hideMark/>
          </w:tcPr>
          <w:p w:rsidR="00A632C7" w:rsidRPr="00A632C7" w:rsidRDefault="00A632C7" w:rsidP="00A632C7">
            <w:pPr>
              <w:rPr>
                <w:b/>
                <w:bCs/>
                <w:color w:val="000000"/>
              </w:rPr>
            </w:pPr>
          </w:p>
        </w:tc>
        <w:tc>
          <w:tcPr>
            <w:tcW w:w="1871"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Rockfish (juv.)</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C. CA</w:t>
            </w:r>
          </w:p>
        </w:tc>
        <w:tc>
          <w:tcPr>
            <w:tcW w:w="131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RS</w:t>
            </w:r>
          </w:p>
        </w:tc>
        <w:tc>
          <w:tcPr>
            <w:tcW w:w="126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4</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2</w:t>
            </w:r>
          </w:p>
        </w:tc>
        <w:tc>
          <w:tcPr>
            <w:tcW w:w="16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 xml:space="preserve">(-0.84) </w:t>
            </w:r>
            <w:r w:rsidRPr="00A632C7">
              <w:rPr>
                <w:b/>
                <w:bCs/>
                <w:color w:val="000000"/>
              </w:rPr>
              <w:t>27%</w:t>
            </w:r>
          </w:p>
        </w:tc>
        <w:tc>
          <w:tcPr>
            <w:tcW w:w="14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1983-2013</w:t>
            </w:r>
          </w:p>
        </w:tc>
        <w:tc>
          <w:tcPr>
            <w:tcW w:w="90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158</w:t>
            </w:r>
          </w:p>
        </w:tc>
      </w:tr>
      <w:tr w:rsidR="00A632C7" w:rsidRPr="00A632C7" w:rsidTr="00A632C7">
        <w:trPr>
          <w:trHeight w:hRule="exact" w:val="499"/>
        </w:trPr>
        <w:tc>
          <w:tcPr>
            <w:tcW w:w="1480" w:type="dxa"/>
            <w:vMerge/>
            <w:tcBorders>
              <w:top w:val="nil"/>
              <w:left w:val="nil"/>
              <w:bottom w:val="single" w:sz="8" w:space="0" w:color="000000"/>
              <w:right w:val="nil"/>
            </w:tcBorders>
            <w:vAlign w:val="center"/>
            <w:hideMark/>
          </w:tcPr>
          <w:p w:rsidR="00A632C7" w:rsidRPr="00A632C7" w:rsidRDefault="00A632C7" w:rsidP="00A632C7">
            <w:pPr>
              <w:rPr>
                <w:b/>
                <w:bCs/>
                <w:color w:val="000000"/>
              </w:rPr>
            </w:pPr>
          </w:p>
        </w:tc>
        <w:tc>
          <w:tcPr>
            <w:tcW w:w="1871"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Market squid</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C. CA</w:t>
            </w:r>
          </w:p>
        </w:tc>
        <w:tc>
          <w:tcPr>
            <w:tcW w:w="131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RS</w:t>
            </w:r>
          </w:p>
        </w:tc>
        <w:tc>
          <w:tcPr>
            <w:tcW w:w="126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2</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2</w:t>
            </w:r>
          </w:p>
        </w:tc>
        <w:tc>
          <w:tcPr>
            <w:tcW w:w="1680" w:type="dxa"/>
            <w:tcBorders>
              <w:top w:val="nil"/>
              <w:left w:val="nil"/>
              <w:bottom w:val="nil"/>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 </w:t>
            </w:r>
            <w:r w:rsidRPr="00A632C7">
              <w:rPr>
                <w:color w:val="000000"/>
              </w:rPr>
              <w:t>(-0.50)</w:t>
            </w:r>
            <w:r w:rsidRPr="00A632C7">
              <w:rPr>
                <w:b/>
                <w:bCs/>
                <w:color w:val="000000"/>
              </w:rPr>
              <w:t xml:space="preserve"> 29%</w:t>
            </w:r>
          </w:p>
        </w:tc>
        <w:tc>
          <w:tcPr>
            <w:tcW w:w="14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1997-2011</w:t>
            </w:r>
          </w:p>
        </w:tc>
        <w:tc>
          <w:tcPr>
            <w:tcW w:w="90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45</w:t>
            </w:r>
          </w:p>
        </w:tc>
      </w:tr>
      <w:tr w:rsidR="00A632C7" w:rsidRPr="00A632C7" w:rsidTr="00A632C7">
        <w:trPr>
          <w:trHeight w:val="1560"/>
        </w:trPr>
        <w:tc>
          <w:tcPr>
            <w:tcW w:w="1480" w:type="dxa"/>
            <w:vMerge/>
            <w:tcBorders>
              <w:top w:val="nil"/>
              <w:left w:val="nil"/>
              <w:bottom w:val="single" w:sz="8" w:space="0" w:color="000000"/>
              <w:right w:val="nil"/>
            </w:tcBorders>
            <w:vAlign w:val="center"/>
            <w:hideMark/>
          </w:tcPr>
          <w:p w:rsidR="00A632C7" w:rsidRPr="00A632C7" w:rsidRDefault="00A632C7" w:rsidP="00A632C7">
            <w:pPr>
              <w:rPr>
                <w:b/>
                <w:bCs/>
                <w:color w:val="000000"/>
              </w:rPr>
            </w:pPr>
          </w:p>
        </w:tc>
        <w:tc>
          <w:tcPr>
            <w:tcW w:w="1871"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Anchovy, Sardine, Rockfish, </w:t>
            </w:r>
            <w:r>
              <w:rPr>
                <w:b/>
                <w:bCs/>
                <w:color w:val="000000"/>
              </w:rPr>
              <w:t xml:space="preserve"> </w:t>
            </w:r>
            <w:r w:rsidRPr="00A632C7">
              <w:rPr>
                <w:b/>
                <w:bCs/>
                <w:color w:val="000000"/>
              </w:rPr>
              <w:t>Squid</w:t>
            </w:r>
          </w:p>
        </w:tc>
        <w:tc>
          <w:tcPr>
            <w:tcW w:w="148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CA</w:t>
            </w:r>
          </w:p>
        </w:tc>
        <w:tc>
          <w:tcPr>
            <w:tcW w:w="131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RS</w:t>
            </w:r>
          </w:p>
        </w:tc>
        <w:tc>
          <w:tcPr>
            <w:tcW w:w="126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5</w:t>
            </w:r>
          </w:p>
        </w:tc>
        <w:tc>
          <w:tcPr>
            <w:tcW w:w="148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6</w:t>
            </w:r>
          </w:p>
        </w:tc>
        <w:tc>
          <w:tcPr>
            <w:tcW w:w="16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(-0.77) 29%</w:t>
            </w:r>
          </w:p>
        </w:tc>
        <w:tc>
          <w:tcPr>
            <w:tcW w:w="14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1975-2013</w:t>
            </w:r>
          </w:p>
        </w:tc>
        <w:tc>
          <w:tcPr>
            <w:tcW w:w="90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421</w:t>
            </w:r>
          </w:p>
        </w:tc>
      </w:tr>
    </w:tbl>
    <w:p w:rsidR="00A632C7" w:rsidRDefault="00A632C7">
      <w:r>
        <w:br w:type="page"/>
      </w:r>
    </w:p>
    <w:tbl>
      <w:tblPr>
        <w:tblW w:w="12941" w:type="dxa"/>
        <w:tblInd w:w="87" w:type="dxa"/>
        <w:tblLook w:val="04A0"/>
      </w:tblPr>
      <w:tblGrid>
        <w:gridCol w:w="1480"/>
        <w:gridCol w:w="1871"/>
        <w:gridCol w:w="1480"/>
        <w:gridCol w:w="1310"/>
        <w:gridCol w:w="1260"/>
        <w:gridCol w:w="1480"/>
        <w:gridCol w:w="1680"/>
        <w:gridCol w:w="1480"/>
        <w:gridCol w:w="900"/>
      </w:tblGrid>
      <w:tr w:rsidR="00A632C7" w:rsidRPr="00A632C7" w:rsidTr="00A632C7">
        <w:trPr>
          <w:trHeight w:val="645"/>
        </w:trPr>
        <w:tc>
          <w:tcPr>
            <w:tcW w:w="1480" w:type="dxa"/>
            <w:tcBorders>
              <w:top w:val="nil"/>
              <w:left w:val="nil"/>
              <w:bottom w:val="single" w:sz="8" w:space="0" w:color="auto"/>
              <w:right w:val="nil"/>
            </w:tcBorders>
            <w:shd w:val="clear" w:color="auto" w:fill="auto"/>
            <w:vAlign w:val="center"/>
            <w:hideMark/>
          </w:tcPr>
          <w:p w:rsidR="00A632C7" w:rsidRPr="00A632C7" w:rsidRDefault="00A632C7" w:rsidP="00A632C7">
            <w:pPr>
              <w:rPr>
                <w:b/>
                <w:bCs/>
                <w:color w:val="000000"/>
              </w:rPr>
            </w:pPr>
            <w:r w:rsidRPr="00A632C7">
              <w:rPr>
                <w:b/>
                <w:bCs/>
                <w:color w:val="000000"/>
              </w:rPr>
              <w:lastRenderedPageBreak/>
              <w:t>Predator(s)</w:t>
            </w:r>
          </w:p>
        </w:tc>
        <w:tc>
          <w:tcPr>
            <w:tcW w:w="1871"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Prey</w:t>
            </w:r>
          </w:p>
        </w:tc>
        <w:tc>
          <w:tcPr>
            <w:tcW w:w="148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Region</w:t>
            </w:r>
          </w:p>
        </w:tc>
        <w:tc>
          <w:tcPr>
            <w:tcW w:w="131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Predator index</w:t>
            </w:r>
          </w:p>
        </w:tc>
        <w:tc>
          <w:tcPr>
            <w:tcW w:w="126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N pred. spp.</w:t>
            </w:r>
          </w:p>
        </w:tc>
        <w:tc>
          <w:tcPr>
            <w:tcW w:w="14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N colonies/ </w:t>
            </w:r>
            <w:proofErr w:type="spellStart"/>
            <w:r w:rsidRPr="00A632C7">
              <w:rPr>
                <w:b/>
                <w:bCs/>
                <w:color w:val="000000"/>
              </w:rPr>
              <w:t>subpops</w:t>
            </w:r>
            <w:proofErr w:type="spellEnd"/>
          </w:p>
        </w:tc>
        <w:tc>
          <w:tcPr>
            <w:tcW w:w="16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Prey threshold</w:t>
            </w:r>
          </w:p>
        </w:tc>
        <w:tc>
          <w:tcPr>
            <w:tcW w:w="14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Years   modeled</w:t>
            </w:r>
          </w:p>
        </w:tc>
        <w:tc>
          <w:tcPr>
            <w:tcW w:w="90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N </w:t>
            </w:r>
            <w:proofErr w:type="spellStart"/>
            <w:r w:rsidRPr="00A632C7">
              <w:rPr>
                <w:b/>
                <w:bCs/>
                <w:color w:val="000000"/>
              </w:rPr>
              <w:t>spp</w:t>
            </w:r>
            <w:proofErr w:type="spellEnd"/>
            <w:r w:rsidRPr="00A632C7">
              <w:rPr>
                <w:b/>
                <w:bCs/>
                <w:color w:val="000000"/>
              </w:rPr>
              <w:t>-yrs</w:t>
            </w:r>
          </w:p>
        </w:tc>
      </w:tr>
      <w:tr w:rsidR="00A632C7" w:rsidRPr="00A632C7" w:rsidTr="00A632C7">
        <w:trPr>
          <w:trHeight w:val="499"/>
        </w:trPr>
        <w:tc>
          <w:tcPr>
            <w:tcW w:w="1480" w:type="dxa"/>
            <w:vMerge w:val="restart"/>
            <w:tcBorders>
              <w:top w:val="nil"/>
              <w:left w:val="nil"/>
              <w:bottom w:val="single" w:sz="8" w:space="0" w:color="000000"/>
              <w:right w:val="nil"/>
            </w:tcBorders>
            <w:shd w:val="clear" w:color="auto" w:fill="auto"/>
            <w:vAlign w:val="center"/>
            <w:hideMark/>
          </w:tcPr>
          <w:p w:rsidR="00A632C7" w:rsidRPr="00A632C7" w:rsidRDefault="00A632C7" w:rsidP="00A632C7">
            <w:pPr>
              <w:rPr>
                <w:b/>
                <w:bCs/>
                <w:color w:val="000000"/>
              </w:rPr>
            </w:pPr>
            <w:r w:rsidRPr="00A632C7">
              <w:rPr>
                <w:b/>
                <w:bCs/>
                <w:color w:val="000000"/>
              </w:rPr>
              <w:t>Sea lion</w:t>
            </w:r>
          </w:p>
        </w:tc>
        <w:tc>
          <w:tcPr>
            <w:tcW w:w="1871"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Anchovy</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S. CA</w:t>
            </w:r>
          </w:p>
        </w:tc>
        <w:tc>
          <w:tcPr>
            <w:tcW w:w="131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Pup</w:t>
            </w:r>
          </w:p>
        </w:tc>
        <w:tc>
          <w:tcPr>
            <w:tcW w:w="126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1</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4</w:t>
            </w:r>
          </w:p>
        </w:tc>
        <w:tc>
          <w:tcPr>
            <w:tcW w:w="1680" w:type="dxa"/>
            <w:tcBorders>
              <w:top w:val="nil"/>
              <w:left w:val="nil"/>
              <w:bottom w:val="nil"/>
              <w:right w:val="nil"/>
            </w:tcBorders>
            <w:shd w:val="clear" w:color="auto" w:fill="auto"/>
            <w:vAlign w:val="center"/>
            <w:hideMark/>
          </w:tcPr>
          <w:p w:rsidR="00A632C7" w:rsidRPr="00A632C7" w:rsidRDefault="00A632C7" w:rsidP="00A632C7">
            <w:pPr>
              <w:jc w:val="center"/>
              <w:rPr>
                <w:b/>
                <w:bCs/>
                <w:color w:val="000000"/>
              </w:rPr>
            </w:pPr>
            <w:r w:rsidRPr="00A632C7">
              <w:rPr>
                <w:color w:val="000000"/>
              </w:rPr>
              <w:t>(-0.35)</w:t>
            </w:r>
            <w:r w:rsidRPr="00A632C7">
              <w:rPr>
                <w:b/>
                <w:bCs/>
                <w:color w:val="000000"/>
              </w:rPr>
              <w:t xml:space="preserve"> 23%</w:t>
            </w:r>
          </w:p>
        </w:tc>
        <w:tc>
          <w:tcPr>
            <w:tcW w:w="14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1975-2011</w:t>
            </w:r>
          </w:p>
        </w:tc>
        <w:tc>
          <w:tcPr>
            <w:tcW w:w="90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95</w:t>
            </w:r>
          </w:p>
        </w:tc>
      </w:tr>
      <w:tr w:rsidR="00A632C7" w:rsidRPr="00A632C7" w:rsidTr="00A632C7">
        <w:trPr>
          <w:trHeight w:hRule="exact" w:val="499"/>
        </w:trPr>
        <w:tc>
          <w:tcPr>
            <w:tcW w:w="1480" w:type="dxa"/>
            <w:vMerge/>
            <w:tcBorders>
              <w:top w:val="nil"/>
              <w:left w:val="nil"/>
              <w:bottom w:val="single" w:sz="8" w:space="0" w:color="000000"/>
              <w:right w:val="nil"/>
            </w:tcBorders>
            <w:vAlign w:val="center"/>
            <w:hideMark/>
          </w:tcPr>
          <w:p w:rsidR="00A632C7" w:rsidRPr="00A632C7" w:rsidRDefault="00A632C7" w:rsidP="00A632C7">
            <w:pPr>
              <w:rPr>
                <w:b/>
                <w:bCs/>
                <w:color w:val="000000"/>
              </w:rPr>
            </w:pPr>
          </w:p>
        </w:tc>
        <w:tc>
          <w:tcPr>
            <w:tcW w:w="1871"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Sardine</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S. CA</w:t>
            </w:r>
          </w:p>
        </w:tc>
        <w:tc>
          <w:tcPr>
            <w:tcW w:w="131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Pup</w:t>
            </w:r>
          </w:p>
        </w:tc>
        <w:tc>
          <w:tcPr>
            <w:tcW w:w="126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1</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4</w:t>
            </w:r>
          </w:p>
        </w:tc>
        <w:tc>
          <w:tcPr>
            <w:tcW w:w="16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(-0.29)</w:t>
            </w:r>
            <w:r w:rsidRPr="00A632C7">
              <w:rPr>
                <w:b/>
                <w:bCs/>
                <w:color w:val="000000"/>
              </w:rPr>
              <w:t xml:space="preserve"> 32%</w:t>
            </w:r>
          </w:p>
        </w:tc>
        <w:tc>
          <w:tcPr>
            <w:tcW w:w="14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1992-2011</w:t>
            </w:r>
          </w:p>
        </w:tc>
        <w:tc>
          <w:tcPr>
            <w:tcW w:w="90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43</w:t>
            </w:r>
          </w:p>
        </w:tc>
      </w:tr>
      <w:tr w:rsidR="00A632C7" w:rsidRPr="00A632C7" w:rsidTr="00A632C7">
        <w:trPr>
          <w:trHeight w:hRule="exact" w:val="499"/>
        </w:trPr>
        <w:tc>
          <w:tcPr>
            <w:tcW w:w="1480" w:type="dxa"/>
            <w:vMerge/>
            <w:tcBorders>
              <w:top w:val="nil"/>
              <w:left w:val="nil"/>
              <w:bottom w:val="single" w:sz="8" w:space="0" w:color="000000"/>
              <w:right w:val="nil"/>
            </w:tcBorders>
            <w:vAlign w:val="center"/>
            <w:hideMark/>
          </w:tcPr>
          <w:p w:rsidR="00A632C7" w:rsidRPr="00A632C7" w:rsidRDefault="00A632C7" w:rsidP="00A632C7">
            <w:pPr>
              <w:rPr>
                <w:b/>
                <w:bCs/>
                <w:color w:val="000000"/>
              </w:rPr>
            </w:pPr>
          </w:p>
        </w:tc>
        <w:tc>
          <w:tcPr>
            <w:tcW w:w="1871"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Market squid</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S. CA</w:t>
            </w:r>
          </w:p>
        </w:tc>
        <w:tc>
          <w:tcPr>
            <w:tcW w:w="131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Pup</w:t>
            </w:r>
          </w:p>
        </w:tc>
        <w:tc>
          <w:tcPr>
            <w:tcW w:w="126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1</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4</w:t>
            </w:r>
          </w:p>
        </w:tc>
        <w:tc>
          <w:tcPr>
            <w:tcW w:w="1680" w:type="dxa"/>
            <w:tcBorders>
              <w:top w:val="nil"/>
              <w:left w:val="nil"/>
              <w:bottom w:val="nil"/>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 </w:t>
            </w:r>
            <w:r w:rsidRPr="00A632C7">
              <w:rPr>
                <w:color w:val="000000"/>
              </w:rPr>
              <w:t>(-0.70)</w:t>
            </w:r>
            <w:r w:rsidRPr="00A632C7">
              <w:rPr>
                <w:b/>
                <w:bCs/>
                <w:color w:val="000000"/>
              </w:rPr>
              <w:t xml:space="preserve"> 23%</w:t>
            </w:r>
          </w:p>
        </w:tc>
        <w:tc>
          <w:tcPr>
            <w:tcW w:w="14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1997-2011</w:t>
            </w:r>
          </w:p>
        </w:tc>
        <w:tc>
          <w:tcPr>
            <w:tcW w:w="90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27</w:t>
            </w:r>
          </w:p>
        </w:tc>
      </w:tr>
      <w:tr w:rsidR="00A632C7" w:rsidRPr="00A632C7" w:rsidTr="00A632C7">
        <w:trPr>
          <w:trHeight w:val="1110"/>
        </w:trPr>
        <w:tc>
          <w:tcPr>
            <w:tcW w:w="1480" w:type="dxa"/>
            <w:vMerge/>
            <w:tcBorders>
              <w:top w:val="nil"/>
              <w:left w:val="nil"/>
              <w:bottom w:val="single" w:sz="8" w:space="0" w:color="000000"/>
              <w:right w:val="nil"/>
            </w:tcBorders>
            <w:vAlign w:val="center"/>
            <w:hideMark/>
          </w:tcPr>
          <w:p w:rsidR="00A632C7" w:rsidRPr="00A632C7" w:rsidRDefault="00A632C7" w:rsidP="00A632C7">
            <w:pPr>
              <w:rPr>
                <w:b/>
                <w:bCs/>
                <w:color w:val="000000"/>
              </w:rPr>
            </w:pPr>
          </w:p>
        </w:tc>
        <w:tc>
          <w:tcPr>
            <w:tcW w:w="1871"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Anchovy, Sardine, </w:t>
            </w:r>
            <w:r>
              <w:rPr>
                <w:b/>
                <w:bCs/>
                <w:color w:val="000000"/>
              </w:rPr>
              <w:t xml:space="preserve">   </w:t>
            </w:r>
            <w:r w:rsidRPr="00A632C7">
              <w:rPr>
                <w:b/>
                <w:bCs/>
                <w:color w:val="000000"/>
              </w:rPr>
              <w:t>Squid</w:t>
            </w:r>
          </w:p>
        </w:tc>
        <w:tc>
          <w:tcPr>
            <w:tcW w:w="148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CA</w:t>
            </w:r>
          </w:p>
        </w:tc>
        <w:tc>
          <w:tcPr>
            <w:tcW w:w="131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Pup</w:t>
            </w:r>
          </w:p>
        </w:tc>
        <w:tc>
          <w:tcPr>
            <w:tcW w:w="126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1</w:t>
            </w:r>
          </w:p>
        </w:tc>
        <w:tc>
          <w:tcPr>
            <w:tcW w:w="148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4</w:t>
            </w:r>
          </w:p>
        </w:tc>
        <w:tc>
          <w:tcPr>
            <w:tcW w:w="16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 (-0.48) 24%</w:t>
            </w:r>
          </w:p>
        </w:tc>
        <w:tc>
          <w:tcPr>
            <w:tcW w:w="14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1975-2011</w:t>
            </w:r>
          </w:p>
        </w:tc>
        <w:tc>
          <w:tcPr>
            <w:tcW w:w="90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165</w:t>
            </w:r>
          </w:p>
        </w:tc>
      </w:tr>
      <w:tr w:rsidR="00A632C7" w:rsidRPr="00A632C7" w:rsidTr="00A632C7">
        <w:trPr>
          <w:trHeight w:hRule="exact" w:val="499"/>
        </w:trPr>
        <w:tc>
          <w:tcPr>
            <w:tcW w:w="1480" w:type="dxa"/>
            <w:vMerge w:val="restart"/>
            <w:tcBorders>
              <w:top w:val="nil"/>
              <w:left w:val="nil"/>
              <w:bottom w:val="single" w:sz="8" w:space="0" w:color="000000"/>
              <w:right w:val="nil"/>
            </w:tcBorders>
            <w:shd w:val="clear" w:color="auto" w:fill="auto"/>
            <w:vAlign w:val="center"/>
            <w:hideMark/>
          </w:tcPr>
          <w:p w:rsidR="00A632C7" w:rsidRPr="00A632C7" w:rsidRDefault="00A632C7" w:rsidP="00A632C7">
            <w:pPr>
              <w:rPr>
                <w:b/>
                <w:bCs/>
                <w:color w:val="000000"/>
              </w:rPr>
            </w:pPr>
            <w:r w:rsidRPr="00A632C7">
              <w:rPr>
                <w:b/>
                <w:bCs/>
                <w:color w:val="000000"/>
              </w:rPr>
              <w:t>Salmon</w:t>
            </w:r>
          </w:p>
        </w:tc>
        <w:tc>
          <w:tcPr>
            <w:tcW w:w="1871"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Sardine</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C. CA</w:t>
            </w:r>
          </w:p>
        </w:tc>
        <w:tc>
          <w:tcPr>
            <w:tcW w:w="131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Returns</w:t>
            </w:r>
          </w:p>
        </w:tc>
        <w:tc>
          <w:tcPr>
            <w:tcW w:w="126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1</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1</w:t>
            </w:r>
          </w:p>
        </w:tc>
        <w:tc>
          <w:tcPr>
            <w:tcW w:w="1680" w:type="dxa"/>
            <w:tcBorders>
              <w:top w:val="nil"/>
              <w:left w:val="nil"/>
              <w:bottom w:val="nil"/>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 </w:t>
            </w:r>
            <w:r w:rsidRPr="00A632C7">
              <w:rPr>
                <w:color w:val="000000"/>
              </w:rPr>
              <w:t>(-0.24)</w:t>
            </w:r>
            <w:r w:rsidRPr="00A632C7">
              <w:rPr>
                <w:b/>
                <w:bCs/>
                <w:color w:val="000000"/>
              </w:rPr>
              <w:t xml:space="preserve"> 33%</w:t>
            </w:r>
          </w:p>
        </w:tc>
        <w:tc>
          <w:tcPr>
            <w:tcW w:w="14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1992-2006</w:t>
            </w:r>
          </w:p>
        </w:tc>
        <w:tc>
          <w:tcPr>
            <w:tcW w:w="90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15</w:t>
            </w:r>
          </w:p>
        </w:tc>
      </w:tr>
      <w:tr w:rsidR="00A632C7" w:rsidRPr="00A632C7" w:rsidTr="00A632C7">
        <w:trPr>
          <w:trHeight w:hRule="exact" w:val="499"/>
        </w:trPr>
        <w:tc>
          <w:tcPr>
            <w:tcW w:w="1480" w:type="dxa"/>
            <w:vMerge/>
            <w:tcBorders>
              <w:top w:val="nil"/>
              <w:left w:val="nil"/>
              <w:bottom w:val="single" w:sz="8" w:space="0" w:color="000000"/>
              <w:right w:val="nil"/>
            </w:tcBorders>
            <w:vAlign w:val="center"/>
            <w:hideMark/>
          </w:tcPr>
          <w:p w:rsidR="00A632C7" w:rsidRPr="00A632C7" w:rsidRDefault="00A632C7" w:rsidP="00A632C7">
            <w:pPr>
              <w:rPr>
                <w:b/>
                <w:bCs/>
                <w:color w:val="000000"/>
              </w:rPr>
            </w:pPr>
          </w:p>
        </w:tc>
        <w:tc>
          <w:tcPr>
            <w:tcW w:w="1871"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Rockfish (juv.)</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C. CA</w:t>
            </w:r>
          </w:p>
        </w:tc>
        <w:tc>
          <w:tcPr>
            <w:tcW w:w="131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Returns</w:t>
            </w:r>
          </w:p>
        </w:tc>
        <w:tc>
          <w:tcPr>
            <w:tcW w:w="126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1</w:t>
            </w:r>
          </w:p>
        </w:tc>
        <w:tc>
          <w:tcPr>
            <w:tcW w:w="1480" w:type="dxa"/>
            <w:tcBorders>
              <w:top w:val="nil"/>
              <w:left w:val="nil"/>
              <w:bottom w:val="nil"/>
              <w:right w:val="nil"/>
            </w:tcBorders>
            <w:shd w:val="clear" w:color="auto" w:fill="auto"/>
            <w:noWrap/>
            <w:vAlign w:val="center"/>
            <w:hideMark/>
          </w:tcPr>
          <w:p w:rsidR="00A632C7" w:rsidRPr="00A632C7" w:rsidRDefault="00A632C7" w:rsidP="00A632C7">
            <w:pPr>
              <w:jc w:val="center"/>
              <w:rPr>
                <w:color w:val="000000"/>
              </w:rPr>
            </w:pPr>
            <w:r w:rsidRPr="00A632C7">
              <w:rPr>
                <w:color w:val="000000"/>
              </w:rPr>
              <w:t>1</w:t>
            </w:r>
          </w:p>
        </w:tc>
        <w:tc>
          <w:tcPr>
            <w:tcW w:w="1680" w:type="dxa"/>
            <w:tcBorders>
              <w:top w:val="nil"/>
              <w:left w:val="nil"/>
              <w:bottom w:val="nil"/>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 </w:t>
            </w:r>
            <w:r w:rsidRPr="00A632C7">
              <w:rPr>
                <w:color w:val="000000"/>
              </w:rPr>
              <w:t>(-0.83)</w:t>
            </w:r>
            <w:r w:rsidRPr="00A632C7">
              <w:rPr>
                <w:b/>
                <w:bCs/>
                <w:color w:val="000000"/>
              </w:rPr>
              <w:t xml:space="preserve"> 27%</w:t>
            </w:r>
          </w:p>
        </w:tc>
        <w:tc>
          <w:tcPr>
            <w:tcW w:w="148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1983-2006</w:t>
            </w:r>
          </w:p>
        </w:tc>
        <w:tc>
          <w:tcPr>
            <w:tcW w:w="900" w:type="dxa"/>
            <w:tcBorders>
              <w:top w:val="nil"/>
              <w:left w:val="nil"/>
              <w:bottom w:val="nil"/>
              <w:right w:val="nil"/>
            </w:tcBorders>
            <w:shd w:val="clear" w:color="auto" w:fill="auto"/>
            <w:vAlign w:val="center"/>
            <w:hideMark/>
          </w:tcPr>
          <w:p w:rsidR="00A632C7" w:rsidRPr="00A632C7" w:rsidRDefault="00A632C7" w:rsidP="00A632C7">
            <w:pPr>
              <w:jc w:val="center"/>
              <w:rPr>
                <w:color w:val="000000"/>
              </w:rPr>
            </w:pPr>
            <w:r w:rsidRPr="00A632C7">
              <w:rPr>
                <w:color w:val="000000"/>
              </w:rPr>
              <w:t>24</w:t>
            </w:r>
          </w:p>
        </w:tc>
      </w:tr>
      <w:tr w:rsidR="00A632C7" w:rsidRPr="00A632C7" w:rsidTr="00A632C7">
        <w:trPr>
          <w:trHeight w:val="735"/>
        </w:trPr>
        <w:tc>
          <w:tcPr>
            <w:tcW w:w="1480" w:type="dxa"/>
            <w:vMerge/>
            <w:tcBorders>
              <w:top w:val="nil"/>
              <w:left w:val="nil"/>
              <w:bottom w:val="single" w:sz="8" w:space="0" w:color="000000"/>
              <w:right w:val="nil"/>
            </w:tcBorders>
            <w:vAlign w:val="center"/>
            <w:hideMark/>
          </w:tcPr>
          <w:p w:rsidR="00A632C7" w:rsidRPr="00A632C7" w:rsidRDefault="00A632C7" w:rsidP="00A632C7">
            <w:pPr>
              <w:rPr>
                <w:b/>
                <w:bCs/>
                <w:color w:val="000000"/>
              </w:rPr>
            </w:pPr>
          </w:p>
        </w:tc>
        <w:tc>
          <w:tcPr>
            <w:tcW w:w="1871"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Sardine, Rockfish</w:t>
            </w:r>
          </w:p>
        </w:tc>
        <w:tc>
          <w:tcPr>
            <w:tcW w:w="148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CA</w:t>
            </w:r>
          </w:p>
        </w:tc>
        <w:tc>
          <w:tcPr>
            <w:tcW w:w="131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Returns</w:t>
            </w:r>
          </w:p>
        </w:tc>
        <w:tc>
          <w:tcPr>
            <w:tcW w:w="126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1</w:t>
            </w:r>
          </w:p>
        </w:tc>
        <w:tc>
          <w:tcPr>
            <w:tcW w:w="148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1</w:t>
            </w:r>
          </w:p>
        </w:tc>
        <w:tc>
          <w:tcPr>
            <w:tcW w:w="16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 (-0.58) 33%</w:t>
            </w:r>
          </w:p>
        </w:tc>
        <w:tc>
          <w:tcPr>
            <w:tcW w:w="14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1983-2006</w:t>
            </w:r>
          </w:p>
        </w:tc>
        <w:tc>
          <w:tcPr>
            <w:tcW w:w="90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39</w:t>
            </w:r>
          </w:p>
        </w:tc>
      </w:tr>
      <w:tr w:rsidR="00A632C7" w:rsidRPr="00A632C7" w:rsidTr="00A632C7">
        <w:trPr>
          <w:trHeight w:hRule="exact" w:val="1410"/>
        </w:trPr>
        <w:tc>
          <w:tcPr>
            <w:tcW w:w="1480" w:type="dxa"/>
            <w:tcBorders>
              <w:top w:val="nil"/>
              <w:left w:val="nil"/>
              <w:bottom w:val="single" w:sz="8" w:space="0" w:color="auto"/>
              <w:right w:val="nil"/>
            </w:tcBorders>
            <w:shd w:val="clear" w:color="auto" w:fill="auto"/>
            <w:vAlign w:val="center"/>
            <w:hideMark/>
          </w:tcPr>
          <w:p w:rsidR="00A632C7" w:rsidRPr="00A632C7" w:rsidRDefault="00A632C7" w:rsidP="00A632C7">
            <w:pPr>
              <w:rPr>
                <w:b/>
                <w:bCs/>
                <w:color w:val="000000"/>
              </w:rPr>
            </w:pPr>
            <w:r w:rsidRPr="00A632C7">
              <w:rPr>
                <w:b/>
                <w:bCs/>
                <w:color w:val="000000"/>
              </w:rPr>
              <w:t>Seabird,   Sea lion, Salmon</w:t>
            </w:r>
          </w:p>
        </w:tc>
        <w:tc>
          <w:tcPr>
            <w:tcW w:w="1871"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 xml:space="preserve">Anchovy, Sardine, Rockfish, </w:t>
            </w:r>
            <w:r>
              <w:rPr>
                <w:b/>
                <w:bCs/>
                <w:color w:val="000000"/>
              </w:rPr>
              <w:t xml:space="preserve"> </w:t>
            </w:r>
            <w:r w:rsidRPr="00A632C7">
              <w:rPr>
                <w:b/>
                <w:bCs/>
                <w:color w:val="000000"/>
              </w:rPr>
              <w:t>Squid</w:t>
            </w:r>
          </w:p>
        </w:tc>
        <w:tc>
          <w:tcPr>
            <w:tcW w:w="148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CA</w:t>
            </w:r>
          </w:p>
        </w:tc>
        <w:tc>
          <w:tcPr>
            <w:tcW w:w="131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RS, Pup, Returns</w:t>
            </w:r>
          </w:p>
        </w:tc>
        <w:tc>
          <w:tcPr>
            <w:tcW w:w="126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9</w:t>
            </w:r>
          </w:p>
        </w:tc>
        <w:tc>
          <w:tcPr>
            <w:tcW w:w="1480" w:type="dxa"/>
            <w:tcBorders>
              <w:top w:val="nil"/>
              <w:left w:val="nil"/>
              <w:bottom w:val="single" w:sz="8" w:space="0" w:color="auto"/>
              <w:right w:val="nil"/>
            </w:tcBorders>
            <w:shd w:val="clear" w:color="auto" w:fill="auto"/>
            <w:noWrap/>
            <w:vAlign w:val="center"/>
            <w:hideMark/>
          </w:tcPr>
          <w:p w:rsidR="00A632C7" w:rsidRPr="00A632C7" w:rsidRDefault="00A632C7" w:rsidP="00A632C7">
            <w:pPr>
              <w:jc w:val="center"/>
              <w:rPr>
                <w:b/>
                <w:bCs/>
                <w:color w:val="000000"/>
              </w:rPr>
            </w:pPr>
            <w:r w:rsidRPr="00A632C7">
              <w:rPr>
                <w:b/>
                <w:bCs/>
                <w:color w:val="000000"/>
              </w:rPr>
              <w:t>10</w:t>
            </w:r>
          </w:p>
        </w:tc>
        <w:tc>
          <w:tcPr>
            <w:tcW w:w="16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(-0.75) 29%</w:t>
            </w:r>
          </w:p>
        </w:tc>
        <w:tc>
          <w:tcPr>
            <w:tcW w:w="148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1975-2013</w:t>
            </w:r>
          </w:p>
        </w:tc>
        <w:tc>
          <w:tcPr>
            <w:tcW w:w="900" w:type="dxa"/>
            <w:tcBorders>
              <w:top w:val="nil"/>
              <w:left w:val="nil"/>
              <w:bottom w:val="single" w:sz="8" w:space="0" w:color="auto"/>
              <w:right w:val="nil"/>
            </w:tcBorders>
            <w:shd w:val="clear" w:color="auto" w:fill="auto"/>
            <w:vAlign w:val="center"/>
            <w:hideMark/>
          </w:tcPr>
          <w:p w:rsidR="00A632C7" w:rsidRPr="00A632C7" w:rsidRDefault="00A632C7" w:rsidP="00A632C7">
            <w:pPr>
              <w:jc w:val="center"/>
              <w:rPr>
                <w:b/>
                <w:bCs/>
                <w:color w:val="000000"/>
              </w:rPr>
            </w:pPr>
            <w:r w:rsidRPr="00A632C7">
              <w:rPr>
                <w:b/>
                <w:bCs/>
                <w:color w:val="000000"/>
              </w:rPr>
              <w:t>626</w:t>
            </w:r>
          </w:p>
        </w:tc>
      </w:tr>
    </w:tbl>
    <w:p w:rsidR="003C0519" w:rsidRPr="002C5FA8" w:rsidRDefault="003C0519" w:rsidP="004F7F17">
      <w:pPr>
        <w:spacing w:line="480" w:lineRule="auto"/>
        <w:ind w:left="-720"/>
        <w:rPr>
          <w:b/>
        </w:rPr>
      </w:pPr>
    </w:p>
    <w:p w:rsidR="00CB2F91" w:rsidRPr="002C5FA8" w:rsidRDefault="00CB2F91" w:rsidP="0098331E">
      <w:pPr>
        <w:spacing w:after="200" w:line="480" w:lineRule="auto"/>
        <w:rPr>
          <w:b/>
        </w:rPr>
      </w:pPr>
    </w:p>
    <w:p w:rsidR="00CB2F91" w:rsidRPr="002C5FA8" w:rsidRDefault="00CB2F91" w:rsidP="0098331E">
      <w:pPr>
        <w:spacing w:line="480" w:lineRule="auto"/>
        <w:rPr>
          <w:b/>
          <w:bCs/>
        </w:rPr>
        <w:sectPr w:rsidR="00CB2F91" w:rsidRPr="002C5FA8" w:rsidSect="0092501C">
          <w:headerReference w:type="default" r:id="rId13"/>
          <w:pgSz w:w="15840" w:h="12240" w:orient="landscape"/>
          <w:pgMar w:top="1440" w:right="1440" w:bottom="1440" w:left="1440" w:header="720" w:footer="720" w:gutter="0"/>
          <w:cols w:space="720"/>
          <w:docGrid w:linePitch="360"/>
        </w:sectPr>
      </w:pPr>
    </w:p>
    <w:p w:rsidR="00CB2F91" w:rsidRPr="002C5FA8" w:rsidRDefault="00CB2F91" w:rsidP="0098331E">
      <w:pPr>
        <w:spacing w:line="480" w:lineRule="auto"/>
        <w:rPr>
          <w:b/>
          <w:bCs/>
        </w:rPr>
      </w:pPr>
      <w:r w:rsidRPr="002C5FA8">
        <w:rPr>
          <w:b/>
          <w:bCs/>
        </w:rPr>
        <w:lastRenderedPageBreak/>
        <w:t>Figures</w:t>
      </w:r>
    </w:p>
    <w:p w:rsidR="00CB2F91" w:rsidRPr="002C5FA8" w:rsidRDefault="00CB2F91" w:rsidP="0098331E">
      <w:pPr>
        <w:spacing w:line="480" w:lineRule="auto"/>
        <w:rPr>
          <w:b/>
          <w:bCs/>
        </w:rPr>
      </w:pPr>
      <w:proofErr w:type="gramStart"/>
      <w:r w:rsidRPr="002C5FA8">
        <w:rPr>
          <w:b/>
        </w:rPr>
        <w:t>Figure 1.</w:t>
      </w:r>
      <w:proofErr w:type="gramEnd"/>
      <w:r w:rsidRPr="002C5FA8">
        <w:t xml:space="preserve">  </w:t>
      </w:r>
      <w:r w:rsidRPr="002C5FA8">
        <w:rPr>
          <w:color w:val="000000" w:themeColor="text1"/>
        </w:rPr>
        <w:t xml:space="preserve">CCE study area spanning San Diego to Pt. Reyes. Forage data were obtained from JRS stations which are indicated as small black solid dots and </w:t>
      </w:r>
      <w:proofErr w:type="spellStart"/>
      <w:r w:rsidRPr="002C5FA8">
        <w:rPr>
          <w:color w:val="000000" w:themeColor="text1"/>
        </w:rPr>
        <w:t>CalCOFI</w:t>
      </w:r>
      <w:proofErr w:type="spellEnd"/>
      <w:r w:rsidRPr="002C5FA8">
        <w:rPr>
          <w:color w:val="000000" w:themeColor="text1"/>
        </w:rPr>
        <w:t xml:space="preserve"> stations which are indicated as blue circles; </w:t>
      </w:r>
      <w:proofErr w:type="spellStart"/>
      <w:r w:rsidRPr="002C5FA8">
        <w:rPr>
          <w:color w:val="000000" w:themeColor="text1"/>
        </w:rPr>
        <w:t>CalCOFI</w:t>
      </w:r>
      <w:proofErr w:type="spellEnd"/>
      <w:r w:rsidRPr="002C5FA8">
        <w:rPr>
          <w:color w:val="000000" w:themeColor="text1"/>
        </w:rPr>
        <w:t xml:space="preserve"> data were used from within the dotted box (see text for details). Predator sampling locations are shown as blue stars and include SFI = SE </w:t>
      </w:r>
      <w:proofErr w:type="spellStart"/>
      <w:r w:rsidRPr="002C5FA8">
        <w:rPr>
          <w:color w:val="000000" w:themeColor="text1"/>
        </w:rPr>
        <w:t>Farallon</w:t>
      </w:r>
      <w:proofErr w:type="spellEnd"/>
      <w:r w:rsidRPr="002C5FA8">
        <w:rPr>
          <w:color w:val="000000" w:themeColor="text1"/>
        </w:rPr>
        <w:t xml:space="preserve"> Island, ALZ = Alcatraz Island, CV = Central Valley Chinook (ocean entry point), ANI = </w:t>
      </w:r>
      <w:proofErr w:type="spellStart"/>
      <w:r w:rsidRPr="002C5FA8">
        <w:rPr>
          <w:color w:val="000000" w:themeColor="text1"/>
        </w:rPr>
        <w:t>Año</w:t>
      </w:r>
      <w:proofErr w:type="spellEnd"/>
      <w:r w:rsidRPr="002C5FA8">
        <w:rPr>
          <w:color w:val="000000" w:themeColor="text1"/>
        </w:rPr>
        <w:t xml:space="preserve"> Nuevo Island, </w:t>
      </w:r>
      <w:r w:rsidR="00402FE1">
        <w:rPr>
          <w:color w:val="000000" w:themeColor="text1"/>
        </w:rPr>
        <w:t>S</w:t>
      </w:r>
      <w:r w:rsidRPr="002C5FA8">
        <w:rPr>
          <w:color w:val="000000" w:themeColor="text1"/>
        </w:rPr>
        <w:t xml:space="preserve">I = San Miguel Island, ANA = </w:t>
      </w:r>
      <w:proofErr w:type="spellStart"/>
      <w:r w:rsidRPr="002C5FA8">
        <w:rPr>
          <w:color w:val="000000" w:themeColor="text1"/>
        </w:rPr>
        <w:t>Anacapa</w:t>
      </w:r>
      <w:proofErr w:type="spellEnd"/>
      <w:r w:rsidRPr="002C5FA8">
        <w:rPr>
          <w:color w:val="000000" w:themeColor="text1"/>
        </w:rPr>
        <w:t xml:space="preserve"> Island, SBI = Santa Barbara Island, VB = Venice Beach, SNI = San Nicolas Island, SCI = San Clemente Island. </w:t>
      </w:r>
    </w:p>
    <w:p w:rsidR="00CB2F91" w:rsidRPr="002C5FA8" w:rsidRDefault="00CB2F91" w:rsidP="0098331E">
      <w:pPr>
        <w:spacing w:line="480" w:lineRule="auto"/>
        <w:rPr>
          <w:b/>
          <w:bCs/>
        </w:rPr>
      </w:pPr>
    </w:p>
    <w:p w:rsidR="00CB2F91" w:rsidRPr="002C5FA8" w:rsidRDefault="00CB2F91" w:rsidP="0098331E">
      <w:pPr>
        <w:spacing w:line="480" w:lineRule="auto"/>
      </w:pPr>
      <w:proofErr w:type="gramStart"/>
      <w:r w:rsidRPr="002C5FA8">
        <w:rPr>
          <w:b/>
        </w:rPr>
        <w:t>Figure 2.</w:t>
      </w:r>
      <w:proofErr w:type="gramEnd"/>
      <w:r w:rsidRPr="002C5FA8">
        <w:t xml:space="preserve">  Predator threshold models for a) seabirds, b) sea lions, and c) salmon, relative to forage fish prey abundance in the central and southern CCE.</w:t>
      </w:r>
    </w:p>
    <w:p w:rsidR="00CB2F91" w:rsidRPr="002C5FA8" w:rsidRDefault="00CB2F91" w:rsidP="0098331E">
      <w:pPr>
        <w:spacing w:line="480" w:lineRule="auto"/>
        <w:rPr>
          <w:b/>
          <w:bCs/>
        </w:rPr>
      </w:pPr>
    </w:p>
    <w:p w:rsidR="00CB2F91" w:rsidRPr="002C5FA8" w:rsidRDefault="00CB2F91" w:rsidP="0098331E">
      <w:pPr>
        <w:spacing w:line="480" w:lineRule="auto"/>
        <w:rPr>
          <w:i/>
          <w:iCs/>
        </w:rPr>
      </w:pPr>
      <w:proofErr w:type="gramStart"/>
      <w:r w:rsidRPr="002C5FA8">
        <w:rPr>
          <w:b/>
        </w:rPr>
        <w:t>Figure 3.</w:t>
      </w:r>
      <w:proofErr w:type="gramEnd"/>
      <w:r w:rsidRPr="002C5FA8">
        <w:t xml:space="preserve">  Models of marine vertebrate predator indices of productivity with a) rockfish, b) anchovy, c) market squid, and d) sardine prey indices in the central and southern CCE</w:t>
      </w:r>
      <w:r w:rsidRPr="002C5FA8">
        <w:rPr>
          <w:i/>
          <w:iCs/>
        </w:rPr>
        <w:t>.</w:t>
      </w:r>
    </w:p>
    <w:p w:rsidR="00CB2F91" w:rsidRPr="002C5FA8" w:rsidRDefault="00CB2F91" w:rsidP="0098331E">
      <w:pPr>
        <w:spacing w:line="480" w:lineRule="auto"/>
        <w:ind w:right="-720"/>
        <w:rPr>
          <w:b/>
        </w:rPr>
      </w:pPr>
    </w:p>
    <w:p w:rsidR="00CB2F91" w:rsidRPr="002C5FA8" w:rsidRDefault="00CB2F91" w:rsidP="0098331E">
      <w:pPr>
        <w:spacing w:line="480" w:lineRule="auto"/>
      </w:pPr>
      <w:proofErr w:type="gramStart"/>
      <w:r w:rsidRPr="002C5FA8">
        <w:rPr>
          <w:b/>
        </w:rPr>
        <w:t>Figure 4.</w:t>
      </w:r>
      <w:proofErr w:type="gramEnd"/>
      <w:r w:rsidRPr="002C5FA8">
        <w:t xml:space="preserve">  Models of productivity indices of all predator </w:t>
      </w:r>
      <w:proofErr w:type="spellStart"/>
      <w:r w:rsidRPr="002C5FA8">
        <w:t>taxa</w:t>
      </w:r>
      <w:proofErr w:type="spellEnd"/>
      <w:r w:rsidRPr="002C5FA8">
        <w:t xml:space="preserve"> relative to forage fish prey abundance in the a) central and b) southern CCE.</w:t>
      </w:r>
    </w:p>
    <w:p w:rsidR="00CB2F91" w:rsidRPr="002C5FA8" w:rsidRDefault="00CB2F91" w:rsidP="0098331E">
      <w:pPr>
        <w:spacing w:line="480" w:lineRule="auto"/>
      </w:pPr>
    </w:p>
    <w:p w:rsidR="00CB2F91" w:rsidRPr="002C5FA8" w:rsidRDefault="00CB2F91" w:rsidP="0098331E">
      <w:pPr>
        <w:spacing w:line="480" w:lineRule="auto"/>
        <w:rPr>
          <w:b/>
          <w:noProof/>
        </w:rPr>
      </w:pPr>
      <w:proofErr w:type="gramStart"/>
      <w:r w:rsidRPr="002C5FA8">
        <w:rPr>
          <w:b/>
        </w:rPr>
        <w:t>Figure 5.</w:t>
      </w:r>
      <w:proofErr w:type="gramEnd"/>
      <w:r w:rsidRPr="002C5FA8">
        <w:t xml:space="preserve">  a) Overall model of seabird, sea lion, and salmon predator indices of productivity with rockfish, anchovy, market squid, and sardine prey indices in the central and southern CCE. b) Change in variance across the range of normalized prey abundance. </w:t>
      </w:r>
    </w:p>
    <w:p w:rsidR="00CB2F91" w:rsidRPr="002C5FA8" w:rsidRDefault="00CB2F91" w:rsidP="0098331E">
      <w:pPr>
        <w:spacing w:after="200" w:line="480" w:lineRule="auto"/>
        <w:rPr>
          <w:b/>
        </w:rPr>
      </w:pPr>
      <w:r w:rsidRPr="002C5FA8">
        <w:rPr>
          <w:b/>
        </w:rPr>
        <w:br w:type="page"/>
      </w:r>
    </w:p>
    <w:p w:rsidR="003C0519" w:rsidRPr="002C5FA8" w:rsidRDefault="003C0519" w:rsidP="0098331E">
      <w:pPr>
        <w:spacing w:line="480" w:lineRule="auto"/>
        <w:rPr>
          <w:b/>
        </w:rPr>
        <w:sectPr w:rsidR="003C0519" w:rsidRPr="002C5FA8" w:rsidSect="00CB2F91">
          <w:headerReference w:type="default" r:id="rId14"/>
          <w:pgSz w:w="12240" w:h="15840"/>
          <w:pgMar w:top="1440" w:right="1440" w:bottom="1440" w:left="1440" w:header="720" w:footer="720" w:gutter="0"/>
          <w:cols w:space="720"/>
          <w:docGrid w:linePitch="360"/>
        </w:sectPr>
      </w:pPr>
    </w:p>
    <w:p w:rsidR="00337731" w:rsidRPr="002C5FA8" w:rsidRDefault="00337731" w:rsidP="0098331E">
      <w:pPr>
        <w:spacing w:line="480" w:lineRule="auto"/>
        <w:ind w:left="-720" w:right="-720"/>
        <w:jc w:val="center"/>
      </w:pPr>
      <w:r w:rsidRPr="002C5FA8">
        <w:rPr>
          <w:noProof/>
        </w:rPr>
        <w:lastRenderedPageBreak/>
        <w:drawing>
          <wp:inline distT="0" distB="0" distL="0" distR="0">
            <wp:extent cx="4199267" cy="4366322"/>
            <wp:effectExtent l="19050" t="0" r="0" b="0"/>
            <wp:docPr id="6" name="Picture 5" descr="map_st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stars.jpg"/>
                    <pic:cNvPicPr/>
                  </pic:nvPicPr>
                  <pic:blipFill>
                    <a:blip r:embed="rId15" cstate="print"/>
                    <a:srcRect l="27000" t="10667" r="24000" b="21333"/>
                    <a:stretch>
                      <a:fillRect/>
                    </a:stretch>
                  </pic:blipFill>
                  <pic:spPr>
                    <a:xfrm>
                      <a:off x="0" y="0"/>
                      <a:ext cx="4199267" cy="4366322"/>
                    </a:xfrm>
                    <a:prstGeom prst="rect">
                      <a:avLst/>
                    </a:prstGeom>
                  </pic:spPr>
                </pic:pic>
              </a:graphicData>
            </a:graphic>
          </wp:inline>
        </w:drawing>
      </w:r>
    </w:p>
    <w:p w:rsidR="00337731" w:rsidRPr="002C5FA8" w:rsidRDefault="00337731" w:rsidP="0098331E">
      <w:pPr>
        <w:spacing w:line="480" w:lineRule="auto"/>
        <w:ind w:left="-720" w:right="-720"/>
        <w:jc w:val="center"/>
      </w:pPr>
    </w:p>
    <w:p w:rsidR="00337731" w:rsidRPr="002C5FA8" w:rsidRDefault="00337731" w:rsidP="0098331E">
      <w:pPr>
        <w:spacing w:line="480" w:lineRule="auto"/>
        <w:rPr>
          <w:color w:val="000000" w:themeColor="text1"/>
        </w:rPr>
      </w:pPr>
      <w:proofErr w:type="gramStart"/>
      <w:r w:rsidRPr="002C5FA8">
        <w:rPr>
          <w:b/>
        </w:rPr>
        <w:t>Figure 1.</w:t>
      </w:r>
      <w:proofErr w:type="gramEnd"/>
      <w:r w:rsidRPr="002C5FA8">
        <w:t xml:space="preserve"> </w:t>
      </w:r>
      <w:r w:rsidRPr="002C5FA8">
        <w:rPr>
          <w:color w:val="000000" w:themeColor="text1"/>
        </w:rPr>
        <w:t xml:space="preserve">CCE study area spanning San Diego to Pt. Reyes. Forage data were obtained from JRS stations which are indicated as small black solid dots and </w:t>
      </w:r>
      <w:proofErr w:type="spellStart"/>
      <w:r w:rsidRPr="002C5FA8">
        <w:rPr>
          <w:color w:val="000000" w:themeColor="text1"/>
        </w:rPr>
        <w:t>CalCOFI</w:t>
      </w:r>
      <w:proofErr w:type="spellEnd"/>
      <w:r w:rsidRPr="002C5FA8">
        <w:rPr>
          <w:color w:val="000000" w:themeColor="text1"/>
        </w:rPr>
        <w:t xml:space="preserve"> stations which are indicated as blue circles; </w:t>
      </w:r>
      <w:proofErr w:type="spellStart"/>
      <w:r w:rsidRPr="002C5FA8">
        <w:rPr>
          <w:color w:val="000000" w:themeColor="text1"/>
        </w:rPr>
        <w:t>CalCOFI</w:t>
      </w:r>
      <w:proofErr w:type="spellEnd"/>
      <w:r w:rsidRPr="002C5FA8">
        <w:rPr>
          <w:color w:val="000000" w:themeColor="text1"/>
        </w:rPr>
        <w:t xml:space="preserve"> data were used from within the dotted box (see text for details). Predator sampling locations are shown as blue stars and include SFI = SE </w:t>
      </w:r>
      <w:proofErr w:type="spellStart"/>
      <w:r w:rsidRPr="002C5FA8">
        <w:rPr>
          <w:color w:val="000000" w:themeColor="text1"/>
        </w:rPr>
        <w:t>Farallon</w:t>
      </w:r>
      <w:proofErr w:type="spellEnd"/>
      <w:r w:rsidRPr="002C5FA8">
        <w:rPr>
          <w:color w:val="000000" w:themeColor="text1"/>
        </w:rPr>
        <w:t xml:space="preserve"> Island, ALZ = Alcatraz Island, CV = Central Valley </w:t>
      </w:r>
      <w:r w:rsidR="00683494">
        <w:rPr>
          <w:color w:val="000000" w:themeColor="text1"/>
        </w:rPr>
        <w:t>(</w:t>
      </w:r>
      <w:r w:rsidRPr="002C5FA8">
        <w:rPr>
          <w:color w:val="000000" w:themeColor="text1"/>
        </w:rPr>
        <w:t xml:space="preserve">Chinook ocean entry point), ANI = </w:t>
      </w:r>
      <w:proofErr w:type="spellStart"/>
      <w:r w:rsidRPr="002C5FA8">
        <w:rPr>
          <w:color w:val="000000" w:themeColor="text1"/>
        </w:rPr>
        <w:t>Año</w:t>
      </w:r>
      <w:proofErr w:type="spellEnd"/>
      <w:r w:rsidRPr="002C5FA8">
        <w:rPr>
          <w:color w:val="000000" w:themeColor="text1"/>
        </w:rPr>
        <w:t xml:space="preserve"> Nuevo Island, </w:t>
      </w:r>
      <w:r w:rsidR="00402FE1">
        <w:rPr>
          <w:color w:val="000000" w:themeColor="text1"/>
        </w:rPr>
        <w:t>S</w:t>
      </w:r>
      <w:r w:rsidRPr="002C5FA8">
        <w:rPr>
          <w:color w:val="000000" w:themeColor="text1"/>
        </w:rPr>
        <w:t xml:space="preserve">I = San Miguel Island, ANA = </w:t>
      </w:r>
      <w:proofErr w:type="spellStart"/>
      <w:r w:rsidRPr="002C5FA8">
        <w:rPr>
          <w:color w:val="000000" w:themeColor="text1"/>
        </w:rPr>
        <w:t>Anacapa</w:t>
      </w:r>
      <w:proofErr w:type="spellEnd"/>
      <w:r w:rsidRPr="002C5FA8">
        <w:rPr>
          <w:color w:val="000000" w:themeColor="text1"/>
        </w:rPr>
        <w:t xml:space="preserve"> Island, SBI = Santa Barbara Island, VB = Venice Beach, SNI = San Nicolas Island, SCI = San Clemente Island. </w:t>
      </w:r>
    </w:p>
    <w:p w:rsidR="00337731" w:rsidRPr="002C5FA8" w:rsidRDefault="00337731" w:rsidP="0098331E">
      <w:pPr>
        <w:spacing w:line="480" w:lineRule="auto"/>
        <w:ind w:left="-720" w:right="-720"/>
      </w:pPr>
    </w:p>
    <w:p w:rsidR="00587ABB" w:rsidRPr="002C5FA8" w:rsidRDefault="00337731" w:rsidP="0098331E">
      <w:pPr>
        <w:spacing w:line="480" w:lineRule="auto"/>
      </w:pPr>
      <w:r w:rsidRPr="002C5FA8">
        <w:br w:type="page"/>
      </w:r>
      <w:proofErr w:type="gramStart"/>
      <w:r w:rsidR="00587ABB" w:rsidRPr="002C5FA8">
        <w:rPr>
          <w:b/>
        </w:rPr>
        <w:lastRenderedPageBreak/>
        <w:t>Figure 2.</w:t>
      </w:r>
      <w:proofErr w:type="gramEnd"/>
      <w:r w:rsidR="00587ABB" w:rsidRPr="002C5FA8">
        <w:t xml:space="preserve"> </w:t>
      </w:r>
      <w:r w:rsidR="00441B25" w:rsidRPr="002C5FA8">
        <w:t xml:space="preserve"> Predator threshold m</w:t>
      </w:r>
      <w:r w:rsidR="00587ABB" w:rsidRPr="002C5FA8">
        <w:t xml:space="preserve">odels </w:t>
      </w:r>
      <w:r w:rsidR="00441B25" w:rsidRPr="002C5FA8">
        <w:t>for</w:t>
      </w:r>
      <w:r w:rsidR="00587ABB" w:rsidRPr="002C5FA8">
        <w:t xml:space="preserve"> a) seabirds, b) sea lions, and c) salmon, relative to forage fish prey abundance in the central and southern CCE.</w:t>
      </w:r>
    </w:p>
    <w:p w:rsidR="00587ABB" w:rsidRPr="002C5FA8" w:rsidRDefault="00587ABB" w:rsidP="0098331E">
      <w:pPr>
        <w:spacing w:line="480" w:lineRule="auto"/>
        <w:ind w:left="-720" w:right="-720"/>
        <w:rPr>
          <w:b/>
        </w:rPr>
      </w:pPr>
      <w:r w:rsidRPr="002C5FA8">
        <w:rPr>
          <w:b/>
          <w:noProof/>
        </w:rPr>
        <w:drawing>
          <wp:inline distT="0" distB="0" distL="0" distR="0">
            <wp:extent cx="3251200" cy="3251200"/>
            <wp:effectExtent l="19050" t="0" r="6350" b="0"/>
            <wp:docPr id="2" name="Picture 3" descr="CCS.threshold.seabird.n.d.ALLPREY.n.d.noCAAU.FINAL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threshold.seabird.n.d.ALLPREY.n.d.noCAAU.FINALbird.png"/>
                    <pic:cNvPicPr/>
                  </pic:nvPicPr>
                  <pic:blipFill>
                    <a:blip r:embed="rId16" cstate="print"/>
                    <a:stretch>
                      <a:fillRect/>
                    </a:stretch>
                  </pic:blipFill>
                  <pic:spPr>
                    <a:xfrm>
                      <a:off x="0" y="0"/>
                      <a:ext cx="3251200" cy="3251200"/>
                    </a:xfrm>
                    <a:prstGeom prst="rect">
                      <a:avLst/>
                    </a:prstGeom>
                  </pic:spPr>
                </pic:pic>
              </a:graphicData>
            </a:graphic>
          </wp:inline>
        </w:drawing>
      </w:r>
      <w:r w:rsidRPr="002C5FA8">
        <w:rPr>
          <w:b/>
          <w:noProof/>
        </w:rPr>
        <w:drawing>
          <wp:inline distT="0" distB="0" distL="0" distR="0">
            <wp:extent cx="3255264" cy="3255264"/>
            <wp:effectExtent l="19050" t="0" r="2286" b="0"/>
            <wp:docPr id="3" name="Picture 29" descr="CCS.threshold.sealion.n.d.ALLPRE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threshold.sealion.n.d.ALLPREY.n.d.png"/>
                    <pic:cNvPicPr/>
                  </pic:nvPicPr>
                  <pic:blipFill>
                    <a:blip r:embed="rId17" cstate="print"/>
                    <a:stretch>
                      <a:fillRect/>
                    </a:stretch>
                  </pic:blipFill>
                  <pic:spPr>
                    <a:xfrm>
                      <a:off x="0" y="0"/>
                      <a:ext cx="3258928" cy="3258928"/>
                    </a:xfrm>
                    <a:prstGeom prst="rect">
                      <a:avLst/>
                    </a:prstGeom>
                  </pic:spPr>
                </pic:pic>
              </a:graphicData>
            </a:graphic>
          </wp:inline>
        </w:drawing>
      </w:r>
      <w:r w:rsidRPr="002C5FA8">
        <w:rPr>
          <w:b/>
          <w:noProof/>
        </w:rPr>
        <w:drawing>
          <wp:inline distT="0" distB="0" distL="0" distR="0">
            <wp:extent cx="3251809" cy="3251809"/>
            <wp:effectExtent l="19050" t="0" r="5741" b="0"/>
            <wp:docPr id="4" name="Picture 30" descr="CCS.threshold.salmon.n.d.ALLPRE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threshold.salmon.n.d.ALLPREY.n.d.png"/>
                    <pic:cNvPicPr/>
                  </pic:nvPicPr>
                  <pic:blipFill>
                    <a:blip r:embed="rId18" cstate="print"/>
                    <a:stretch>
                      <a:fillRect/>
                    </a:stretch>
                  </pic:blipFill>
                  <pic:spPr>
                    <a:xfrm>
                      <a:off x="0" y="0"/>
                      <a:ext cx="3255073" cy="3255073"/>
                    </a:xfrm>
                    <a:prstGeom prst="rect">
                      <a:avLst/>
                    </a:prstGeom>
                  </pic:spPr>
                </pic:pic>
              </a:graphicData>
            </a:graphic>
          </wp:inline>
        </w:drawing>
      </w:r>
    </w:p>
    <w:p w:rsidR="00AC09F1" w:rsidRPr="002C5FA8" w:rsidRDefault="00587ABB" w:rsidP="0098331E">
      <w:pPr>
        <w:spacing w:line="480" w:lineRule="auto"/>
        <w:rPr>
          <w:b/>
        </w:rPr>
      </w:pPr>
      <w:r w:rsidRPr="002C5FA8">
        <w:rPr>
          <w:b/>
        </w:rPr>
        <w:br w:type="page"/>
      </w:r>
      <w:proofErr w:type="gramStart"/>
      <w:r w:rsidRPr="002C5FA8">
        <w:rPr>
          <w:b/>
        </w:rPr>
        <w:lastRenderedPageBreak/>
        <w:t>Figure 3</w:t>
      </w:r>
      <w:r w:rsidR="003C0519" w:rsidRPr="002C5FA8">
        <w:rPr>
          <w:b/>
        </w:rPr>
        <w:t>.</w:t>
      </w:r>
      <w:proofErr w:type="gramEnd"/>
      <w:r w:rsidR="003C0519" w:rsidRPr="002C5FA8">
        <w:t xml:space="preserve"> </w:t>
      </w:r>
      <w:r w:rsidR="00441B25" w:rsidRPr="002C5FA8">
        <w:t xml:space="preserve"> </w:t>
      </w:r>
      <w:r w:rsidR="003C0519" w:rsidRPr="002C5FA8">
        <w:t xml:space="preserve">Models of </w:t>
      </w:r>
      <w:r w:rsidR="00F03275" w:rsidRPr="002C5FA8">
        <w:t>marine vertebrate</w:t>
      </w:r>
      <w:r w:rsidR="003C0519" w:rsidRPr="002C5FA8">
        <w:t xml:space="preserve"> predator indices of productivity with a) rockfish, b) anchovy, c) market squid, and d) sardine prey indices in the central and southern CCE</w:t>
      </w:r>
      <w:r w:rsidR="003C0519" w:rsidRPr="002C5FA8">
        <w:rPr>
          <w:i/>
          <w:iCs/>
        </w:rPr>
        <w:t xml:space="preserve">. </w:t>
      </w:r>
    </w:p>
    <w:p w:rsidR="003C0519" w:rsidRPr="002C5FA8" w:rsidRDefault="00560E08" w:rsidP="0098331E">
      <w:pPr>
        <w:spacing w:line="480" w:lineRule="auto"/>
        <w:ind w:left="-720" w:right="-720"/>
        <w:rPr>
          <w:b/>
        </w:rPr>
      </w:pPr>
      <w:r w:rsidRPr="002C5FA8">
        <w:rPr>
          <w:b/>
          <w:noProof/>
        </w:rPr>
        <w:drawing>
          <wp:inline distT="0" distB="0" distL="0" distR="0">
            <wp:extent cx="3198603" cy="3198603"/>
            <wp:effectExtent l="19050" t="0" r="1797" b="0"/>
            <wp:docPr id="14" name="Picture 13" descr="Cencal.thresholds.seabirds&amp;chinook.n.RF.n.d.noANIrhau93.noCAAU.noNAs.FINAL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seabirds&amp;chinook.n.RF.n.d.noANIrhau93.noCAAU.noNAs.FINALFINALrf.THRESHOLD.png"/>
                    <pic:cNvPicPr/>
                  </pic:nvPicPr>
                  <pic:blipFill>
                    <a:blip r:embed="rId19" cstate="print"/>
                    <a:stretch>
                      <a:fillRect/>
                    </a:stretch>
                  </pic:blipFill>
                  <pic:spPr>
                    <a:xfrm>
                      <a:off x="0" y="0"/>
                      <a:ext cx="3201832" cy="3201832"/>
                    </a:xfrm>
                    <a:prstGeom prst="rect">
                      <a:avLst/>
                    </a:prstGeom>
                  </pic:spPr>
                </pic:pic>
              </a:graphicData>
            </a:graphic>
          </wp:inline>
        </w:drawing>
      </w:r>
      <w:r w:rsidRPr="002C5FA8">
        <w:rPr>
          <w:b/>
          <w:noProof/>
        </w:rPr>
        <w:drawing>
          <wp:inline distT="0" distB="0" distL="0" distR="0">
            <wp:extent cx="3198603" cy="3198603"/>
            <wp:effectExtent l="19050" t="0" r="1797" b="0"/>
            <wp:docPr id="16" name="Picture 15" descr="WestCoast.thresholds.bird-sealion.n.d.anchbiomass.n.d.noNAs.FINAL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stCoast.thresholds.bird-sealion.n.d.anchbiomass.n.d.noNAs.FINALanch.THRESHOLD.png"/>
                    <pic:cNvPicPr/>
                  </pic:nvPicPr>
                  <pic:blipFill>
                    <a:blip r:embed="rId20" cstate="print"/>
                    <a:stretch>
                      <a:fillRect/>
                    </a:stretch>
                  </pic:blipFill>
                  <pic:spPr>
                    <a:xfrm>
                      <a:off x="0" y="0"/>
                      <a:ext cx="3198691" cy="3198691"/>
                    </a:xfrm>
                    <a:prstGeom prst="rect">
                      <a:avLst/>
                    </a:prstGeom>
                  </pic:spPr>
                </pic:pic>
              </a:graphicData>
            </a:graphic>
          </wp:inline>
        </w:drawing>
      </w:r>
      <w:r w:rsidR="008B745E" w:rsidRPr="002C5FA8">
        <w:rPr>
          <w:b/>
          <w:noProof/>
        </w:rPr>
        <w:drawing>
          <wp:inline distT="0" distB="0" distL="0" distR="0">
            <wp:extent cx="3197333" cy="3197333"/>
            <wp:effectExtent l="19050" t="0" r="3067" b="0"/>
            <wp:docPr id="18" name="Picture 17" descr="Cencal.thresholds.seabirds&amp;sealions.n.d.squid.n.d.noNAs.bird-sealion-labels.FINALsqui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seabirds&amp;sealions.n.d.squid.n.d.noNAs.bird-sealion-labels.FINALsquid.THRESHOLD.png"/>
                    <pic:cNvPicPr/>
                  </pic:nvPicPr>
                  <pic:blipFill>
                    <a:blip r:embed="rId21" cstate="print"/>
                    <a:stretch>
                      <a:fillRect/>
                    </a:stretch>
                  </pic:blipFill>
                  <pic:spPr>
                    <a:xfrm>
                      <a:off x="0" y="0"/>
                      <a:ext cx="3201906" cy="3201906"/>
                    </a:xfrm>
                    <a:prstGeom prst="rect">
                      <a:avLst/>
                    </a:prstGeom>
                  </pic:spPr>
                </pic:pic>
              </a:graphicData>
            </a:graphic>
          </wp:inline>
        </w:drawing>
      </w:r>
      <w:commentRangeStart w:id="86"/>
      <w:r w:rsidR="008B745E" w:rsidRPr="002C5FA8">
        <w:rPr>
          <w:b/>
          <w:noProof/>
        </w:rPr>
        <w:drawing>
          <wp:inline distT="0" distB="0" distL="0" distR="0">
            <wp:extent cx="3198603" cy="3198603"/>
            <wp:effectExtent l="19050" t="0" r="1797" b="0"/>
            <wp:docPr id="19" name="Picture 18" descr="CCS.threshold.chinook&amp;brpe&amp;sealion.n.sardlarv.n.d.1975(used_to_1992-excluded_3_outliers-BRPE04,sealion98).FINALsar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threshold.chinook&amp;brpe&amp;sealion.n.sardlarv.n.d.1975(used_to_1992-excluded_3_outliers-BRPE04,sealion98).FINALsard.THRESHOLD.png"/>
                    <pic:cNvPicPr/>
                  </pic:nvPicPr>
                  <pic:blipFill>
                    <a:blip r:embed="rId22" cstate="print"/>
                    <a:stretch>
                      <a:fillRect/>
                    </a:stretch>
                  </pic:blipFill>
                  <pic:spPr>
                    <a:xfrm>
                      <a:off x="0" y="0"/>
                      <a:ext cx="3203225" cy="3203225"/>
                    </a:xfrm>
                    <a:prstGeom prst="rect">
                      <a:avLst/>
                    </a:prstGeom>
                  </pic:spPr>
                </pic:pic>
              </a:graphicData>
            </a:graphic>
          </wp:inline>
        </w:drawing>
      </w:r>
      <w:commentRangeEnd w:id="86"/>
      <w:r w:rsidR="00E82F33">
        <w:rPr>
          <w:rStyle w:val="CommentReference"/>
          <w:rFonts w:asciiTheme="minorHAnsi" w:eastAsiaTheme="minorEastAsia" w:hAnsiTheme="minorHAnsi" w:cstheme="minorBidi"/>
          <w:lang w:eastAsia="ja-JP"/>
        </w:rPr>
        <w:commentReference w:id="86"/>
      </w:r>
    </w:p>
    <w:p w:rsidR="003C0519" w:rsidRPr="002C5FA8" w:rsidRDefault="003C0519" w:rsidP="0098331E">
      <w:pPr>
        <w:spacing w:line="480" w:lineRule="auto"/>
        <w:rPr>
          <w:b/>
        </w:rPr>
      </w:pPr>
      <w:r w:rsidRPr="002C5FA8">
        <w:rPr>
          <w:b/>
        </w:rPr>
        <w:br w:type="page"/>
      </w:r>
      <w:proofErr w:type="gramStart"/>
      <w:r w:rsidRPr="002C5FA8">
        <w:rPr>
          <w:b/>
        </w:rPr>
        <w:lastRenderedPageBreak/>
        <w:t>Figure 4.</w:t>
      </w:r>
      <w:proofErr w:type="gramEnd"/>
      <w:r w:rsidRPr="002C5FA8">
        <w:t xml:space="preserve"> </w:t>
      </w:r>
      <w:r w:rsidR="00441B25" w:rsidRPr="002C5FA8">
        <w:t xml:space="preserve"> </w:t>
      </w:r>
      <w:r w:rsidRPr="002C5FA8">
        <w:t xml:space="preserve">Models of productivity indices of all predator </w:t>
      </w:r>
      <w:proofErr w:type="spellStart"/>
      <w:r w:rsidRPr="002C5FA8">
        <w:t>taxa</w:t>
      </w:r>
      <w:proofErr w:type="spellEnd"/>
      <w:r w:rsidRPr="002C5FA8">
        <w:t xml:space="preserve"> relative to forage fish prey abundance in the a) central and b) southern CCE.</w:t>
      </w:r>
    </w:p>
    <w:p w:rsidR="0098331E" w:rsidRPr="002C5FA8" w:rsidRDefault="003C0519" w:rsidP="009E704D">
      <w:pPr>
        <w:spacing w:line="480" w:lineRule="auto"/>
        <w:ind w:left="-720" w:right="-720"/>
        <w:rPr>
          <w:b/>
        </w:rPr>
      </w:pPr>
      <w:r w:rsidRPr="002C5FA8">
        <w:rPr>
          <w:b/>
          <w:noProof/>
        </w:rPr>
        <w:drawing>
          <wp:inline distT="0" distB="0" distL="0" distR="0">
            <wp:extent cx="3577268" cy="3577268"/>
            <wp:effectExtent l="19050" t="0" r="4132" b="0"/>
            <wp:docPr id="17" name="Picture 2" descr="enCA.threshold.ALLpreds.n.d.ALLPREY.n.d.noCAAU.FINAL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threshold.ALLpreds.n.d.ALLPREY.n.d.noCAAU.FINALcen.png"/>
                    <pic:cNvPicPr/>
                  </pic:nvPicPr>
                  <pic:blipFill>
                    <a:blip r:embed="rId23" cstate="print"/>
                    <a:stretch>
                      <a:fillRect/>
                    </a:stretch>
                  </pic:blipFill>
                  <pic:spPr>
                    <a:xfrm>
                      <a:off x="0" y="0"/>
                      <a:ext cx="3579574" cy="3579574"/>
                    </a:xfrm>
                    <a:prstGeom prst="rect">
                      <a:avLst/>
                    </a:prstGeom>
                  </pic:spPr>
                </pic:pic>
              </a:graphicData>
            </a:graphic>
          </wp:inline>
        </w:drawing>
      </w:r>
      <w:r w:rsidRPr="002C5FA8">
        <w:rPr>
          <w:b/>
          <w:noProof/>
        </w:rPr>
        <w:drawing>
          <wp:inline distT="0" distB="0" distL="0" distR="0">
            <wp:extent cx="3579173" cy="3579173"/>
            <wp:effectExtent l="19050" t="0" r="2227" b="0"/>
            <wp:docPr id="23" name="Picture 32" descr="soCA.threshold.ALLpreds.n.d.ALLPRE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A.threshold.ALLpreds.n.d.ALLPREY.n.d.png"/>
                    <pic:cNvPicPr/>
                  </pic:nvPicPr>
                  <pic:blipFill>
                    <a:blip r:embed="rId24" cstate="print"/>
                    <a:stretch>
                      <a:fillRect/>
                    </a:stretch>
                  </pic:blipFill>
                  <pic:spPr>
                    <a:xfrm>
                      <a:off x="0" y="0"/>
                      <a:ext cx="3588689" cy="3588689"/>
                    </a:xfrm>
                    <a:prstGeom prst="rect">
                      <a:avLst/>
                    </a:prstGeom>
                  </pic:spPr>
                </pic:pic>
              </a:graphicData>
            </a:graphic>
          </wp:inline>
        </w:drawing>
      </w:r>
    </w:p>
    <w:p w:rsidR="003C0519" w:rsidRPr="002C5FA8" w:rsidRDefault="003C0519" w:rsidP="0098331E">
      <w:pPr>
        <w:spacing w:after="200" w:line="480" w:lineRule="auto"/>
        <w:rPr>
          <w:b/>
        </w:rPr>
      </w:pPr>
      <w:proofErr w:type="gramStart"/>
      <w:r w:rsidRPr="002C5FA8">
        <w:rPr>
          <w:b/>
        </w:rPr>
        <w:lastRenderedPageBreak/>
        <w:t>Figure 5.</w:t>
      </w:r>
      <w:proofErr w:type="gramEnd"/>
      <w:r w:rsidRPr="002C5FA8">
        <w:t xml:space="preserve"> </w:t>
      </w:r>
      <w:r w:rsidR="00441B25" w:rsidRPr="002C5FA8">
        <w:t xml:space="preserve"> a</w:t>
      </w:r>
      <w:r w:rsidRPr="002C5FA8">
        <w:t>) Overall model of seabird, sea lion</w:t>
      </w:r>
      <w:r w:rsidR="00441B25" w:rsidRPr="002C5FA8">
        <w:t>,</w:t>
      </w:r>
      <w:r w:rsidRPr="002C5FA8">
        <w:t xml:space="preserve"> and salmon predator indices of productivity with rockfish, anchovy, market squid, and sardine prey indices in</w:t>
      </w:r>
      <w:r w:rsidR="00441B25" w:rsidRPr="002C5FA8">
        <w:t xml:space="preserve"> the central and southern CCE. b</w:t>
      </w:r>
      <w:r w:rsidRPr="002C5FA8">
        <w:t xml:space="preserve">) Change in variance across the range of normalized prey abundance. </w:t>
      </w:r>
    </w:p>
    <w:p w:rsidR="001544C2" w:rsidRPr="002C5FA8" w:rsidRDefault="00303A33" w:rsidP="0098331E">
      <w:pPr>
        <w:spacing w:line="480" w:lineRule="auto"/>
        <w:ind w:left="-720" w:right="-720"/>
        <w:rPr>
          <w:b/>
        </w:rPr>
      </w:pPr>
      <w:r>
        <w:rPr>
          <w:b/>
          <w:noProof/>
        </w:rPr>
        <w:pict>
          <v:rect id="_x0000_s1026" style="position:absolute;left:0;text-align:left;margin-left:144.7pt;margin-top:586.45pt;width:7.15pt;height:8.8pt;z-index:251658240" fillcolor="white [3212]" strokecolor="white [3212]"/>
        </w:pict>
      </w:r>
      <w:r w:rsidR="003C0519" w:rsidRPr="002C5FA8">
        <w:rPr>
          <w:b/>
          <w:noProof/>
        </w:rPr>
        <w:drawing>
          <wp:inline distT="0" distB="0" distL="0" distR="0">
            <wp:extent cx="3519796" cy="3519796"/>
            <wp:effectExtent l="19050" t="0" r="4454" b="0"/>
            <wp:docPr id="25" name="Picture 1" descr="FINAL_ALLPRED_ALLPREY-noCAAU_3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ALLPRED_ALLPREY-noCAAU_3colors.png"/>
                    <pic:cNvPicPr/>
                  </pic:nvPicPr>
                  <pic:blipFill>
                    <a:blip r:embed="rId25" cstate="print"/>
                    <a:stretch>
                      <a:fillRect/>
                    </a:stretch>
                  </pic:blipFill>
                  <pic:spPr>
                    <a:xfrm>
                      <a:off x="0" y="0"/>
                      <a:ext cx="3526884" cy="3526884"/>
                    </a:xfrm>
                    <a:prstGeom prst="rect">
                      <a:avLst/>
                    </a:prstGeom>
                  </pic:spPr>
                </pic:pic>
              </a:graphicData>
            </a:graphic>
          </wp:inline>
        </w:drawing>
      </w:r>
      <w:r w:rsidR="001A0A0D" w:rsidRPr="002C5FA8">
        <w:rPr>
          <w:b/>
          <w:noProof/>
        </w:rPr>
        <w:drawing>
          <wp:inline distT="0" distB="0" distL="0" distR="0">
            <wp:extent cx="3515351" cy="3515351"/>
            <wp:effectExtent l="19050" t="0" r="8899" b="0"/>
            <wp:docPr id="1" name="Picture 0" descr="FINAL_all_for_variance_noNAs_all.-1.5to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all_for_variance_noNAs_all.-1.5to1.5.png"/>
                    <pic:cNvPicPr/>
                  </pic:nvPicPr>
                  <pic:blipFill>
                    <a:blip r:embed="rId26" cstate="print"/>
                    <a:stretch>
                      <a:fillRect/>
                    </a:stretch>
                  </pic:blipFill>
                  <pic:spPr>
                    <a:xfrm>
                      <a:off x="0" y="0"/>
                      <a:ext cx="3520323" cy="3520323"/>
                    </a:xfrm>
                    <a:prstGeom prst="rect">
                      <a:avLst/>
                    </a:prstGeom>
                  </pic:spPr>
                </pic:pic>
              </a:graphicData>
            </a:graphic>
          </wp:inline>
        </w:drawing>
      </w:r>
    </w:p>
    <w:sectPr w:rsidR="001544C2" w:rsidRPr="002C5FA8" w:rsidSect="003C301F">
      <w:headerReference w:type="default" r:id="rId2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1" w:author="user" w:date="2017-07-31T18:52:00Z" w:initials="u">
    <w:p w:rsidR="00924DD8" w:rsidRDefault="00924DD8">
      <w:pPr>
        <w:pStyle w:val="CommentText"/>
      </w:pPr>
      <w:r>
        <w:rPr>
          <w:rStyle w:val="CommentReference"/>
        </w:rPr>
        <w:annotationRef/>
      </w:r>
      <w:r>
        <w:t>Results from linear regression were almost identical to those from quadratic</w:t>
      </w:r>
    </w:p>
  </w:comment>
  <w:comment w:id="86" w:author="julie" w:date="2017-02-03T06:50:00Z" w:initials="j">
    <w:p w:rsidR="00924DD8" w:rsidRDefault="00924DD8">
      <w:pPr>
        <w:pStyle w:val="CommentText"/>
      </w:pPr>
      <w:r>
        <w:rPr>
          <w:rStyle w:val="CommentReference"/>
        </w:rPr>
        <w:annotationRef/>
      </w:r>
      <w:r>
        <w:t>This threshold says NA!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51A" w:rsidRDefault="00EE351A" w:rsidP="00807FA7">
      <w:r>
        <w:separator/>
      </w:r>
    </w:p>
  </w:endnote>
  <w:endnote w:type="continuationSeparator" w:id="0">
    <w:p w:rsidR="00EE351A" w:rsidRDefault="00EE351A" w:rsidP="00807F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Std Medium">
    <w:altName w:val="Futura Std Medium"/>
    <w:panose1 w:val="00000000000000000000"/>
    <w:charset w:val="00"/>
    <w:family w:val="swiss"/>
    <w:notTrueType/>
    <w:pitch w:val="default"/>
    <w:sig w:usb0="00000003" w:usb1="00000000" w:usb2="00000000" w:usb3="00000000" w:csb0="00000001" w:csb1="00000000"/>
  </w:font>
  <w:font w:name="Bembo Std">
    <w:altName w:val="Bembo Std"/>
    <w:panose1 w:val="00000000000000000000"/>
    <w:charset w:val="00"/>
    <w:family w:val="roman"/>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51A" w:rsidRDefault="00EE351A" w:rsidP="00807FA7">
      <w:r>
        <w:separator/>
      </w:r>
    </w:p>
  </w:footnote>
  <w:footnote w:type="continuationSeparator" w:id="0">
    <w:p w:rsidR="00EE351A" w:rsidRDefault="00EE351A" w:rsidP="00807F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DD8" w:rsidRPr="00C540FF" w:rsidRDefault="00924DD8" w:rsidP="00C540FF">
    <w:pPr>
      <w:pStyle w:val="Header"/>
      <w:rPr>
        <w:rFonts w:ascii="Times New Roman" w:hAnsi="Times New Roman" w:cs="Times New Roman"/>
        <w:b/>
        <w:sz w:val="20"/>
        <w:szCs w:val="20"/>
      </w:rPr>
    </w:pPr>
    <w:r w:rsidRPr="00C540FF">
      <w:rPr>
        <w:rFonts w:ascii="Times New Roman" w:hAnsi="Times New Roman" w:cs="Times New Roman"/>
        <w:b/>
        <w:i/>
        <w:sz w:val="20"/>
        <w:szCs w:val="20"/>
      </w:rPr>
      <w:t>Thayer et al.</w:t>
    </w:r>
    <w:r w:rsidRPr="00C540FF">
      <w:rPr>
        <w:rFonts w:ascii="Times New Roman" w:hAnsi="Times New Roman" w:cs="Times New Roman"/>
        <w:b/>
        <w:sz w:val="20"/>
        <w:szCs w:val="20"/>
      </w:rPr>
      <w:t xml:space="preserve"> Forage thresholds </w:t>
    </w:r>
    <w:r>
      <w:rPr>
        <w:rFonts w:ascii="Times New Roman" w:hAnsi="Times New Roman" w:cs="Times New Roman"/>
        <w:b/>
        <w:sz w:val="20"/>
        <w:szCs w:val="20"/>
      </w:rPr>
      <w:t>for marine</w:t>
    </w:r>
    <w:r w:rsidRPr="00C540FF">
      <w:rPr>
        <w:rFonts w:ascii="Times New Roman" w:hAnsi="Times New Roman" w:cs="Times New Roman"/>
        <w:b/>
        <w:sz w:val="20"/>
        <w:szCs w:val="20"/>
      </w:rPr>
      <w:t xml:space="preserve"> predators</w:t>
    </w:r>
    <w:r w:rsidRPr="00C540FF">
      <w:rPr>
        <w:rFonts w:ascii="Times New Roman" w:hAnsi="Times New Roman" w:cs="Times New Roman"/>
        <w:b/>
        <w:sz w:val="20"/>
        <w:szCs w:val="20"/>
      </w:rPr>
      <w:tab/>
    </w:r>
    <w:r w:rsidRPr="00C540FF">
      <w:rPr>
        <w:rFonts w:ascii="Times New Roman" w:hAnsi="Times New Roman" w:cs="Times New Roman"/>
        <w:b/>
        <w:sz w:val="20"/>
        <w:szCs w:val="20"/>
      </w:rPr>
      <w:tab/>
    </w:r>
    <w:sdt>
      <w:sdtPr>
        <w:rPr>
          <w:rFonts w:ascii="Times New Roman" w:hAnsi="Times New Roman" w:cs="Times New Roman"/>
          <w:b/>
          <w:sz w:val="20"/>
          <w:szCs w:val="20"/>
        </w:rPr>
        <w:id w:val="125634689"/>
        <w:docPartObj>
          <w:docPartGallery w:val="Page Numbers (Top of Page)"/>
          <w:docPartUnique/>
        </w:docPartObj>
      </w:sdtPr>
      <w:sdtContent>
        <w:r w:rsidRPr="00C540FF">
          <w:rPr>
            <w:rFonts w:ascii="Times New Roman" w:hAnsi="Times New Roman" w:cs="Times New Roman"/>
            <w:b/>
            <w:sz w:val="20"/>
            <w:szCs w:val="20"/>
          </w:rPr>
          <w:fldChar w:fldCharType="begin"/>
        </w:r>
        <w:r w:rsidRPr="00C540FF">
          <w:rPr>
            <w:rFonts w:ascii="Times New Roman" w:hAnsi="Times New Roman" w:cs="Times New Roman"/>
            <w:b/>
            <w:sz w:val="20"/>
            <w:szCs w:val="20"/>
          </w:rPr>
          <w:instrText xml:space="preserve"> PAGE   \* MERGEFORMAT </w:instrText>
        </w:r>
        <w:r w:rsidRPr="00C540FF">
          <w:rPr>
            <w:rFonts w:ascii="Times New Roman" w:hAnsi="Times New Roman" w:cs="Times New Roman"/>
            <w:b/>
            <w:sz w:val="20"/>
            <w:szCs w:val="20"/>
          </w:rPr>
          <w:fldChar w:fldCharType="separate"/>
        </w:r>
        <w:r w:rsidR="000A58EC">
          <w:rPr>
            <w:rFonts w:ascii="Times New Roman" w:hAnsi="Times New Roman" w:cs="Times New Roman"/>
            <w:b/>
            <w:noProof/>
            <w:sz w:val="20"/>
            <w:szCs w:val="20"/>
          </w:rPr>
          <w:t>2</w:t>
        </w:r>
        <w:r w:rsidRPr="00C540FF">
          <w:rPr>
            <w:rFonts w:ascii="Times New Roman" w:hAnsi="Times New Roman" w:cs="Times New Roman"/>
            <w:b/>
            <w:sz w:val="20"/>
            <w:szCs w:val="20"/>
          </w:rPr>
          <w:fldChar w:fldCharType="end"/>
        </w:r>
      </w:sdtContent>
    </w:sdt>
  </w:p>
  <w:p w:rsidR="00924DD8" w:rsidRDefault="00924D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20"/>
        <w:szCs w:val="20"/>
      </w:rPr>
      <w:id w:val="125634690"/>
      <w:docPartObj>
        <w:docPartGallery w:val="Page Numbers (Top of Page)"/>
        <w:docPartUnique/>
      </w:docPartObj>
    </w:sdtPr>
    <w:sdtContent>
      <w:p w:rsidR="00924DD8" w:rsidRPr="004C4DBD" w:rsidRDefault="00924DD8" w:rsidP="004C4DBD">
        <w:pPr>
          <w:pStyle w:val="Header"/>
          <w:tabs>
            <w:tab w:val="clear" w:pos="4680"/>
            <w:tab w:val="clear" w:pos="9360"/>
          </w:tabs>
          <w:rPr>
            <w:rFonts w:ascii="Times New Roman" w:hAnsi="Times New Roman" w:cs="Times New Roman"/>
            <w:b/>
            <w:sz w:val="20"/>
            <w:szCs w:val="20"/>
          </w:rPr>
        </w:pPr>
        <w:r w:rsidRPr="004C4DBD">
          <w:rPr>
            <w:rFonts w:ascii="Times New Roman" w:hAnsi="Times New Roman" w:cs="Times New Roman"/>
            <w:b/>
            <w:i/>
            <w:sz w:val="20"/>
            <w:szCs w:val="20"/>
          </w:rPr>
          <w:t>Thayer et al.</w:t>
        </w:r>
        <w:r w:rsidRPr="004C4DBD">
          <w:rPr>
            <w:rFonts w:ascii="Times New Roman" w:hAnsi="Times New Roman" w:cs="Times New Roman"/>
            <w:b/>
            <w:sz w:val="20"/>
            <w:szCs w:val="20"/>
          </w:rPr>
          <w:t xml:space="preserve"> Forage thresholds </w:t>
        </w:r>
        <w:r>
          <w:rPr>
            <w:rFonts w:ascii="Times New Roman" w:hAnsi="Times New Roman" w:cs="Times New Roman"/>
            <w:b/>
            <w:sz w:val="20"/>
            <w:szCs w:val="20"/>
          </w:rPr>
          <w:t>for marine</w:t>
        </w:r>
        <w:r w:rsidRPr="004C4DBD">
          <w:rPr>
            <w:rFonts w:ascii="Times New Roman" w:hAnsi="Times New Roman" w:cs="Times New Roman"/>
            <w:b/>
            <w:sz w:val="20"/>
            <w:szCs w:val="20"/>
          </w:rPr>
          <w:t xml:space="preserve"> predators</w:t>
        </w:r>
        <w:r w:rsidRPr="004C4DBD">
          <w:rPr>
            <w:rFonts w:ascii="Times New Roman" w:hAnsi="Times New Roman" w:cs="Times New Roman"/>
            <w:b/>
            <w:sz w:val="20"/>
            <w:szCs w:val="20"/>
          </w:rPr>
          <w:tab/>
        </w:r>
        <w:r w:rsidRPr="004C4DBD">
          <w:rPr>
            <w:rFonts w:ascii="Times New Roman" w:hAnsi="Times New Roman" w:cs="Times New Roman"/>
            <w:b/>
            <w:sz w:val="20"/>
            <w:szCs w:val="20"/>
          </w:rPr>
          <w:tab/>
        </w:r>
        <w:r w:rsidRPr="004C4DBD">
          <w:rPr>
            <w:rFonts w:ascii="Times New Roman" w:hAnsi="Times New Roman" w:cs="Times New Roman"/>
            <w:b/>
            <w:sz w:val="20"/>
            <w:szCs w:val="20"/>
          </w:rPr>
          <w:tab/>
        </w:r>
        <w:r w:rsidRPr="004C4DBD">
          <w:rPr>
            <w:rFonts w:ascii="Times New Roman" w:hAnsi="Times New Roman" w:cs="Times New Roman"/>
            <w:b/>
            <w:sz w:val="20"/>
            <w:szCs w:val="20"/>
          </w:rPr>
          <w:tab/>
        </w:r>
        <w:r w:rsidRPr="004C4DBD">
          <w:rPr>
            <w:rFonts w:ascii="Times New Roman" w:hAnsi="Times New Roman" w:cs="Times New Roman"/>
            <w:b/>
            <w:sz w:val="20"/>
            <w:szCs w:val="20"/>
          </w:rPr>
          <w:tab/>
        </w:r>
        <w:r>
          <w:rPr>
            <w:rFonts w:ascii="Times New Roman" w:hAnsi="Times New Roman" w:cs="Times New Roman"/>
            <w:b/>
            <w:sz w:val="20"/>
            <w:szCs w:val="20"/>
          </w:rPr>
          <w:tab/>
        </w:r>
        <w:r w:rsidRPr="004C4DBD">
          <w:rPr>
            <w:rFonts w:ascii="Times New Roman" w:hAnsi="Times New Roman" w:cs="Times New Roman"/>
            <w:b/>
            <w:sz w:val="20"/>
            <w:szCs w:val="20"/>
          </w:rPr>
          <w:t>1</w:t>
        </w:r>
      </w:p>
    </w:sdtContent>
  </w:sdt>
  <w:p w:rsidR="00924DD8" w:rsidRDefault="00924DD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DD8" w:rsidRPr="00C540FF" w:rsidRDefault="00924DD8" w:rsidP="00C540FF">
    <w:pPr>
      <w:pStyle w:val="Header"/>
      <w:rPr>
        <w:rFonts w:ascii="Times New Roman" w:hAnsi="Times New Roman" w:cs="Times New Roman"/>
        <w:b/>
        <w:sz w:val="20"/>
        <w:szCs w:val="20"/>
      </w:rPr>
    </w:pPr>
    <w:r w:rsidRPr="00C540FF">
      <w:rPr>
        <w:rFonts w:ascii="Times New Roman" w:hAnsi="Times New Roman" w:cs="Times New Roman"/>
        <w:b/>
        <w:i/>
        <w:sz w:val="20"/>
        <w:szCs w:val="20"/>
      </w:rPr>
      <w:t>Thayer et al.</w:t>
    </w:r>
    <w:r w:rsidRPr="00C540FF">
      <w:rPr>
        <w:rFonts w:ascii="Times New Roman" w:hAnsi="Times New Roman" w:cs="Times New Roman"/>
        <w:b/>
        <w:sz w:val="20"/>
        <w:szCs w:val="20"/>
      </w:rPr>
      <w:t xml:space="preserve"> Forage thresholds</w:t>
    </w:r>
    <w:r>
      <w:rPr>
        <w:rFonts w:ascii="Times New Roman" w:hAnsi="Times New Roman" w:cs="Times New Roman"/>
        <w:b/>
        <w:sz w:val="20"/>
        <w:szCs w:val="20"/>
      </w:rPr>
      <w:t xml:space="preserve"> for marine </w:t>
    </w:r>
    <w:r w:rsidRPr="00C540FF">
      <w:rPr>
        <w:rFonts w:ascii="Times New Roman" w:hAnsi="Times New Roman" w:cs="Times New Roman"/>
        <w:b/>
        <w:sz w:val="20"/>
        <w:szCs w:val="20"/>
      </w:rPr>
      <w:t>predators</w:t>
    </w:r>
    <w:r w:rsidRPr="00C540FF">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C540FF">
      <w:rPr>
        <w:rFonts w:ascii="Times New Roman" w:hAnsi="Times New Roman" w:cs="Times New Roman"/>
        <w:b/>
        <w:sz w:val="20"/>
        <w:szCs w:val="20"/>
      </w:rPr>
      <w:tab/>
    </w:r>
    <w:sdt>
      <w:sdtPr>
        <w:rPr>
          <w:rFonts w:ascii="Times New Roman" w:hAnsi="Times New Roman" w:cs="Times New Roman"/>
          <w:b/>
          <w:sz w:val="20"/>
          <w:szCs w:val="20"/>
        </w:rPr>
        <w:id w:val="125634692"/>
        <w:docPartObj>
          <w:docPartGallery w:val="Page Numbers (Top of Page)"/>
          <w:docPartUnique/>
        </w:docPartObj>
      </w:sdtPr>
      <w:sdtContent>
        <w:r w:rsidRPr="00C540FF">
          <w:rPr>
            <w:rFonts w:ascii="Times New Roman" w:hAnsi="Times New Roman" w:cs="Times New Roman"/>
            <w:b/>
            <w:sz w:val="20"/>
            <w:szCs w:val="20"/>
          </w:rPr>
          <w:fldChar w:fldCharType="begin"/>
        </w:r>
        <w:r w:rsidRPr="00C540FF">
          <w:rPr>
            <w:rFonts w:ascii="Times New Roman" w:hAnsi="Times New Roman" w:cs="Times New Roman"/>
            <w:b/>
            <w:sz w:val="20"/>
            <w:szCs w:val="20"/>
          </w:rPr>
          <w:instrText xml:space="preserve"> PAGE   \* MERGEFORMAT </w:instrText>
        </w:r>
        <w:r w:rsidRPr="00C540FF">
          <w:rPr>
            <w:rFonts w:ascii="Times New Roman" w:hAnsi="Times New Roman" w:cs="Times New Roman"/>
            <w:b/>
            <w:sz w:val="20"/>
            <w:szCs w:val="20"/>
          </w:rPr>
          <w:fldChar w:fldCharType="separate"/>
        </w:r>
        <w:r w:rsidR="00FD6AFC">
          <w:rPr>
            <w:rFonts w:ascii="Times New Roman" w:hAnsi="Times New Roman" w:cs="Times New Roman"/>
            <w:b/>
            <w:noProof/>
            <w:sz w:val="20"/>
            <w:szCs w:val="20"/>
          </w:rPr>
          <w:t>20</w:t>
        </w:r>
        <w:r w:rsidRPr="00C540FF">
          <w:rPr>
            <w:rFonts w:ascii="Times New Roman" w:hAnsi="Times New Roman" w:cs="Times New Roman"/>
            <w:b/>
            <w:sz w:val="20"/>
            <w:szCs w:val="20"/>
          </w:rPr>
          <w:fldChar w:fldCharType="end"/>
        </w:r>
      </w:sdtContent>
    </w:sdt>
  </w:p>
  <w:p w:rsidR="00924DD8" w:rsidRDefault="00924DD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DD8" w:rsidRPr="00C540FF" w:rsidRDefault="00924DD8" w:rsidP="00C540FF">
    <w:pPr>
      <w:pStyle w:val="Header"/>
      <w:rPr>
        <w:rFonts w:ascii="Times New Roman" w:hAnsi="Times New Roman" w:cs="Times New Roman"/>
        <w:b/>
        <w:sz w:val="20"/>
        <w:szCs w:val="20"/>
      </w:rPr>
    </w:pPr>
    <w:r w:rsidRPr="00C540FF">
      <w:rPr>
        <w:rFonts w:ascii="Times New Roman" w:hAnsi="Times New Roman" w:cs="Times New Roman"/>
        <w:b/>
        <w:i/>
        <w:sz w:val="20"/>
        <w:szCs w:val="20"/>
      </w:rPr>
      <w:t>Thayer et al.</w:t>
    </w:r>
    <w:r w:rsidRPr="00C540FF">
      <w:rPr>
        <w:rFonts w:ascii="Times New Roman" w:hAnsi="Times New Roman" w:cs="Times New Roman"/>
        <w:b/>
        <w:sz w:val="20"/>
        <w:szCs w:val="20"/>
      </w:rPr>
      <w:t xml:space="preserve"> Forage thresholds </w:t>
    </w:r>
    <w:r>
      <w:rPr>
        <w:rFonts w:ascii="Times New Roman" w:hAnsi="Times New Roman" w:cs="Times New Roman"/>
        <w:b/>
        <w:sz w:val="20"/>
        <w:szCs w:val="20"/>
      </w:rPr>
      <w:t>for marine</w:t>
    </w:r>
    <w:r w:rsidRPr="00C540FF">
      <w:rPr>
        <w:rFonts w:ascii="Times New Roman" w:hAnsi="Times New Roman" w:cs="Times New Roman"/>
        <w:b/>
        <w:sz w:val="20"/>
        <w:szCs w:val="20"/>
      </w:rPr>
      <w:t xml:space="preserve"> predators</w:t>
    </w:r>
    <w:r w:rsidRPr="00C540FF">
      <w:rPr>
        <w:rFonts w:ascii="Times New Roman" w:hAnsi="Times New Roman" w:cs="Times New Roman"/>
        <w:b/>
        <w:sz w:val="20"/>
        <w:szCs w:val="20"/>
      </w:rPr>
      <w:tab/>
    </w:r>
    <w:r w:rsidRPr="00C540FF">
      <w:rPr>
        <w:rFonts w:ascii="Times New Roman" w:hAnsi="Times New Roman" w:cs="Times New Roman"/>
        <w:b/>
        <w:sz w:val="20"/>
        <w:szCs w:val="20"/>
      </w:rPr>
      <w:tab/>
    </w:r>
    <w:sdt>
      <w:sdtPr>
        <w:rPr>
          <w:rFonts w:ascii="Times New Roman" w:hAnsi="Times New Roman" w:cs="Times New Roman"/>
          <w:b/>
          <w:sz w:val="20"/>
          <w:szCs w:val="20"/>
        </w:rPr>
        <w:id w:val="61572065"/>
        <w:docPartObj>
          <w:docPartGallery w:val="Page Numbers (Top of Page)"/>
          <w:docPartUnique/>
        </w:docPartObj>
      </w:sdtPr>
      <w:sdtContent>
        <w:r w:rsidRPr="00C540FF">
          <w:rPr>
            <w:rFonts w:ascii="Times New Roman" w:hAnsi="Times New Roman" w:cs="Times New Roman"/>
            <w:b/>
            <w:sz w:val="20"/>
            <w:szCs w:val="20"/>
          </w:rPr>
          <w:fldChar w:fldCharType="begin"/>
        </w:r>
        <w:r w:rsidRPr="00C540FF">
          <w:rPr>
            <w:rFonts w:ascii="Times New Roman" w:hAnsi="Times New Roman" w:cs="Times New Roman"/>
            <w:b/>
            <w:sz w:val="20"/>
            <w:szCs w:val="20"/>
          </w:rPr>
          <w:instrText xml:space="preserve"> PAGE   \* MERGEFORMAT </w:instrText>
        </w:r>
        <w:r w:rsidRPr="00C540FF">
          <w:rPr>
            <w:rFonts w:ascii="Times New Roman" w:hAnsi="Times New Roman" w:cs="Times New Roman"/>
            <w:b/>
            <w:sz w:val="20"/>
            <w:szCs w:val="20"/>
          </w:rPr>
          <w:fldChar w:fldCharType="separate"/>
        </w:r>
        <w:r w:rsidR="00AD3052">
          <w:rPr>
            <w:rFonts w:ascii="Times New Roman" w:hAnsi="Times New Roman" w:cs="Times New Roman"/>
            <w:b/>
            <w:noProof/>
            <w:sz w:val="20"/>
            <w:szCs w:val="20"/>
          </w:rPr>
          <w:t>22</w:t>
        </w:r>
        <w:r w:rsidRPr="00C540FF">
          <w:rPr>
            <w:rFonts w:ascii="Times New Roman" w:hAnsi="Times New Roman" w:cs="Times New Roman"/>
            <w:b/>
            <w:sz w:val="20"/>
            <w:szCs w:val="20"/>
          </w:rPr>
          <w:fldChar w:fldCharType="end"/>
        </w:r>
      </w:sdtContent>
    </w:sdt>
  </w:p>
  <w:p w:rsidR="00924DD8" w:rsidRDefault="00924DD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DD8" w:rsidRPr="007D20CF" w:rsidRDefault="00924DD8" w:rsidP="00C540FF">
    <w:pPr>
      <w:pStyle w:val="Header"/>
      <w:rPr>
        <w:rFonts w:ascii="Times New Roman" w:hAnsi="Times New Roman" w:cs="Times New Roman"/>
        <w:b/>
        <w:sz w:val="20"/>
        <w:szCs w:val="20"/>
      </w:rPr>
    </w:pPr>
    <w:r w:rsidRPr="007D20CF">
      <w:rPr>
        <w:rFonts w:ascii="Times New Roman" w:hAnsi="Times New Roman" w:cs="Times New Roman"/>
        <w:b/>
        <w:i/>
        <w:sz w:val="20"/>
        <w:szCs w:val="20"/>
      </w:rPr>
      <w:t>Thayer et al.</w:t>
    </w:r>
    <w:r w:rsidRPr="007D20CF">
      <w:rPr>
        <w:rFonts w:ascii="Times New Roman" w:hAnsi="Times New Roman" w:cs="Times New Roman"/>
        <w:b/>
        <w:sz w:val="20"/>
        <w:szCs w:val="20"/>
      </w:rPr>
      <w:t xml:space="preserve"> </w:t>
    </w:r>
    <w:r>
      <w:rPr>
        <w:rFonts w:ascii="Times New Roman" w:hAnsi="Times New Roman" w:cs="Times New Roman"/>
        <w:b/>
        <w:sz w:val="20"/>
        <w:szCs w:val="20"/>
      </w:rPr>
      <w:t>Forage</w:t>
    </w:r>
    <w:r w:rsidRPr="007D20CF">
      <w:rPr>
        <w:rFonts w:ascii="Times New Roman" w:hAnsi="Times New Roman" w:cs="Times New Roman"/>
        <w:b/>
        <w:sz w:val="20"/>
        <w:szCs w:val="20"/>
      </w:rPr>
      <w:t xml:space="preserve"> thresholds for </w:t>
    </w:r>
    <w:r>
      <w:rPr>
        <w:rFonts w:ascii="Times New Roman" w:hAnsi="Times New Roman" w:cs="Times New Roman"/>
        <w:b/>
        <w:sz w:val="20"/>
        <w:szCs w:val="20"/>
      </w:rPr>
      <w:t>marine</w:t>
    </w:r>
    <w:r w:rsidRPr="007D20CF">
      <w:rPr>
        <w:rFonts w:ascii="Times New Roman" w:hAnsi="Times New Roman" w:cs="Times New Roman"/>
        <w:b/>
        <w:sz w:val="20"/>
        <w:szCs w:val="20"/>
      </w:rPr>
      <w:t xml:space="preserve"> predators</w:t>
    </w:r>
    <w:r w:rsidRPr="007D20CF">
      <w:rPr>
        <w:rFonts w:ascii="Times New Roman" w:hAnsi="Times New Roman" w:cs="Times New Roman"/>
        <w:b/>
        <w:sz w:val="20"/>
        <w:szCs w:val="20"/>
      </w:rPr>
      <w:tab/>
    </w:r>
    <w:r w:rsidRPr="007D20CF">
      <w:rPr>
        <w:rFonts w:ascii="Times New Roman" w:hAnsi="Times New Roman" w:cs="Times New Roman"/>
        <w:b/>
        <w:sz w:val="20"/>
        <w:szCs w:val="20"/>
      </w:rPr>
      <w:tab/>
    </w:r>
    <w:sdt>
      <w:sdtPr>
        <w:rPr>
          <w:rFonts w:ascii="Times New Roman" w:hAnsi="Times New Roman" w:cs="Times New Roman"/>
          <w:b/>
          <w:sz w:val="20"/>
          <w:szCs w:val="20"/>
        </w:rPr>
        <w:id w:val="102912113"/>
        <w:docPartObj>
          <w:docPartGallery w:val="Page Numbers (Top of Page)"/>
          <w:docPartUnique/>
        </w:docPartObj>
      </w:sdtPr>
      <w:sdtContent>
        <w:r w:rsidRPr="007D20CF">
          <w:rPr>
            <w:rFonts w:ascii="Times New Roman" w:hAnsi="Times New Roman" w:cs="Times New Roman"/>
            <w:b/>
            <w:sz w:val="20"/>
            <w:szCs w:val="20"/>
          </w:rPr>
          <w:fldChar w:fldCharType="begin"/>
        </w:r>
        <w:r w:rsidRPr="007D20CF">
          <w:rPr>
            <w:rFonts w:ascii="Times New Roman" w:hAnsi="Times New Roman" w:cs="Times New Roman"/>
            <w:b/>
            <w:sz w:val="20"/>
            <w:szCs w:val="20"/>
          </w:rPr>
          <w:instrText xml:space="preserve"> PAGE   \* MERGEFORMAT </w:instrText>
        </w:r>
        <w:r w:rsidRPr="007D20CF">
          <w:rPr>
            <w:rFonts w:ascii="Times New Roman" w:hAnsi="Times New Roman" w:cs="Times New Roman"/>
            <w:b/>
            <w:sz w:val="20"/>
            <w:szCs w:val="20"/>
          </w:rPr>
          <w:fldChar w:fldCharType="separate"/>
        </w:r>
        <w:r w:rsidR="00AD3052">
          <w:rPr>
            <w:rFonts w:ascii="Times New Roman" w:hAnsi="Times New Roman" w:cs="Times New Roman"/>
            <w:b/>
            <w:noProof/>
            <w:sz w:val="20"/>
            <w:szCs w:val="20"/>
          </w:rPr>
          <w:t>27</w:t>
        </w:r>
        <w:r w:rsidRPr="007D20CF">
          <w:rPr>
            <w:rFonts w:ascii="Times New Roman" w:hAnsi="Times New Roman" w:cs="Times New Roman"/>
            <w:b/>
            <w:sz w:val="20"/>
            <w:szCs w:val="20"/>
          </w:rPr>
          <w:fldChar w:fldCharType="end"/>
        </w:r>
      </w:sdtContent>
    </w:sdt>
  </w:p>
  <w:p w:rsidR="00924DD8" w:rsidRDefault="00924D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07C7"/>
    <w:multiLevelType w:val="multilevel"/>
    <w:tmpl w:val="1B1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FD47CD"/>
    <w:multiLevelType w:val="hybridMultilevel"/>
    <w:tmpl w:val="4AA60EF8"/>
    <w:lvl w:ilvl="0" w:tplc="FAB6D57A">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trackRevisions/>
  <w:defaultTabStop w:val="720"/>
  <w:drawingGridHorizontalSpacing w:val="120"/>
  <w:displayHorizontalDrawingGridEvery w:val="2"/>
  <w:characterSpacingControl w:val="doNotCompress"/>
  <w:hdrShapeDefaults>
    <o:shapedefaults v:ext="edit" spidmax="118786"/>
  </w:hdrShapeDefaults>
  <w:footnotePr>
    <w:footnote w:id="-1"/>
    <w:footnote w:id="0"/>
  </w:footnotePr>
  <w:endnotePr>
    <w:endnote w:id="-1"/>
    <w:endnote w:id="0"/>
  </w:endnotePr>
  <w:compat/>
  <w:rsids>
    <w:rsidRoot w:val="00F25CAE"/>
    <w:rsid w:val="0000015D"/>
    <w:rsid w:val="00001E74"/>
    <w:rsid w:val="00006D1E"/>
    <w:rsid w:val="00007578"/>
    <w:rsid w:val="00012245"/>
    <w:rsid w:val="0001249B"/>
    <w:rsid w:val="00012BFD"/>
    <w:rsid w:val="00012FA5"/>
    <w:rsid w:val="00014EC7"/>
    <w:rsid w:val="000153CD"/>
    <w:rsid w:val="000157F4"/>
    <w:rsid w:val="00016FD2"/>
    <w:rsid w:val="00022096"/>
    <w:rsid w:val="00023E21"/>
    <w:rsid w:val="00025E38"/>
    <w:rsid w:val="00030025"/>
    <w:rsid w:val="0003017E"/>
    <w:rsid w:val="00030B32"/>
    <w:rsid w:val="0003136A"/>
    <w:rsid w:val="000314FA"/>
    <w:rsid w:val="0003288F"/>
    <w:rsid w:val="00033700"/>
    <w:rsid w:val="00033785"/>
    <w:rsid w:val="00036D61"/>
    <w:rsid w:val="0003716A"/>
    <w:rsid w:val="00040F44"/>
    <w:rsid w:val="00041230"/>
    <w:rsid w:val="00041BD6"/>
    <w:rsid w:val="0004666E"/>
    <w:rsid w:val="00046EA2"/>
    <w:rsid w:val="000476E5"/>
    <w:rsid w:val="00050FA8"/>
    <w:rsid w:val="00052D34"/>
    <w:rsid w:val="000539F5"/>
    <w:rsid w:val="00053C01"/>
    <w:rsid w:val="000551A7"/>
    <w:rsid w:val="0005635D"/>
    <w:rsid w:val="00056E54"/>
    <w:rsid w:val="0006023D"/>
    <w:rsid w:val="00063F61"/>
    <w:rsid w:val="00064850"/>
    <w:rsid w:val="00064C2F"/>
    <w:rsid w:val="000668A4"/>
    <w:rsid w:val="000705B6"/>
    <w:rsid w:val="000712E6"/>
    <w:rsid w:val="0007749C"/>
    <w:rsid w:val="000810F0"/>
    <w:rsid w:val="00081488"/>
    <w:rsid w:val="000905B5"/>
    <w:rsid w:val="00093A8F"/>
    <w:rsid w:val="00093E91"/>
    <w:rsid w:val="000955C6"/>
    <w:rsid w:val="000A0A8A"/>
    <w:rsid w:val="000A4D61"/>
    <w:rsid w:val="000A58EC"/>
    <w:rsid w:val="000A5B99"/>
    <w:rsid w:val="000A6B91"/>
    <w:rsid w:val="000A7A05"/>
    <w:rsid w:val="000B0560"/>
    <w:rsid w:val="000B161E"/>
    <w:rsid w:val="000B37DC"/>
    <w:rsid w:val="000B3F47"/>
    <w:rsid w:val="000B5260"/>
    <w:rsid w:val="000B5546"/>
    <w:rsid w:val="000B5DA9"/>
    <w:rsid w:val="000B7202"/>
    <w:rsid w:val="000B77EC"/>
    <w:rsid w:val="000C3E56"/>
    <w:rsid w:val="000C544A"/>
    <w:rsid w:val="000C5512"/>
    <w:rsid w:val="000C748F"/>
    <w:rsid w:val="000C77A8"/>
    <w:rsid w:val="000D23C5"/>
    <w:rsid w:val="000D2DF1"/>
    <w:rsid w:val="000D2EA5"/>
    <w:rsid w:val="000D396D"/>
    <w:rsid w:val="000D3FC5"/>
    <w:rsid w:val="000D4BEE"/>
    <w:rsid w:val="000D7B6F"/>
    <w:rsid w:val="000E3C04"/>
    <w:rsid w:val="000E4D52"/>
    <w:rsid w:val="000E4D56"/>
    <w:rsid w:val="000E6384"/>
    <w:rsid w:val="000F10F7"/>
    <w:rsid w:val="000F12AD"/>
    <w:rsid w:val="000F18FF"/>
    <w:rsid w:val="000F2399"/>
    <w:rsid w:val="000F23A6"/>
    <w:rsid w:val="000F5672"/>
    <w:rsid w:val="00100F61"/>
    <w:rsid w:val="00101D5D"/>
    <w:rsid w:val="0010514E"/>
    <w:rsid w:val="0011002E"/>
    <w:rsid w:val="00111430"/>
    <w:rsid w:val="0011170F"/>
    <w:rsid w:val="00113059"/>
    <w:rsid w:val="00113350"/>
    <w:rsid w:val="0011681A"/>
    <w:rsid w:val="00117B34"/>
    <w:rsid w:val="00122BFE"/>
    <w:rsid w:val="00123F2F"/>
    <w:rsid w:val="0012560E"/>
    <w:rsid w:val="00126072"/>
    <w:rsid w:val="00126517"/>
    <w:rsid w:val="001268AF"/>
    <w:rsid w:val="00131F6B"/>
    <w:rsid w:val="00132F65"/>
    <w:rsid w:val="001353C2"/>
    <w:rsid w:val="0013669B"/>
    <w:rsid w:val="001368DE"/>
    <w:rsid w:val="00136A3A"/>
    <w:rsid w:val="00136A4D"/>
    <w:rsid w:val="00137079"/>
    <w:rsid w:val="00137BD4"/>
    <w:rsid w:val="00141200"/>
    <w:rsid w:val="001412BB"/>
    <w:rsid w:val="00141346"/>
    <w:rsid w:val="00143BEC"/>
    <w:rsid w:val="00147085"/>
    <w:rsid w:val="0015101F"/>
    <w:rsid w:val="00151266"/>
    <w:rsid w:val="0015389E"/>
    <w:rsid w:val="001544C2"/>
    <w:rsid w:val="001563C2"/>
    <w:rsid w:val="0015682D"/>
    <w:rsid w:val="00156A17"/>
    <w:rsid w:val="00160128"/>
    <w:rsid w:val="00163276"/>
    <w:rsid w:val="00163910"/>
    <w:rsid w:val="0016448B"/>
    <w:rsid w:val="00165BAA"/>
    <w:rsid w:val="001667CB"/>
    <w:rsid w:val="00166F0F"/>
    <w:rsid w:val="0016741B"/>
    <w:rsid w:val="00167E32"/>
    <w:rsid w:val="00171235"/>
    <w:rsid w:val="0017172E"/>
    <w:rsid w:val="00173648"/>
    <w:rsid w:val="0018009F"/>
    <w:rsid w:val="00180F34"/>
    <w:rsid w:val="00181EB6"/>
    <w:rsid w:val="00183E46"/>
    <w:rsid w:val="00184EA2"/>
    <w:rsid w:val="001872B8"/>
    <w:rsid w:val="001874EE"/>
    <w:rsid w:val="00191BD9"/>
    <w:rsid w:val="001964DD"/>
    <w:rsid w:val="00196D44"/>
    <w:rsid w:val="001977D6"/>
    <w:rsid w:val="001A01AC"/>
    <w:rsid w:val="001A0A0D"/>
    <w:rsid w:val="001A300D"/>
    <w:rsid w:val="001A4637"/>
    <w:rsid w:val="001A566D"/>
    <w:rsid w:val="001A5A15"/>
    <w:rsid w:val="001B0081"/>
    <w:rsid w:val="001B2423"/>
    <w:rsid w:val="001B3874"/>
    <w:rsid w:val="001B3991"/>
    <w:rsid w:val="001B3A4D"/>
    <w:rsid w:val="001B644E"/>
    <w:rsid w:val="001B7F79"/>
    <w:rsid w:val="001C1BA7"/>
    <w:rsid w:val="001C2D74"/>
    <w:rsid w:val="001C2E65"/>
    <w:rsid w:val="001C5605"/>
    <w:rsid w:val="001C65BD"/>
    <w:rsid w:val="001C7459"/>
    <w:rsid w:val="001D445D"/>
    <w:rsid w:val="001D6A3A"/>
    <w:rsid w:val="001D6B99"/>
    <w:rsid w:val="001E1E4F"/>
    <w:rsid w:val="001E223B"/>
    <w:rsid w:val="001E2C32"/>
    <w:rsid w:val="001E3343"/>
    <w:rsid w:val="001E446E"/>
    <w:rsid w:val="001F1C1E"/>
    <w:rsid w:val="001F291D"/>
    <w:rsid w:val="001F3C72"/>
    <w:rsid w:val="001F5C36"/>
    <w:rsid w:val="001F667E"/>
    <w:rsid w:val="00201DB5"/>
    <w:rsid w:val="00205989"/>
    <w:rsid w:val="00206CA3"/>
    <w:rsid w:val="00215ECC"/>
    <w:rsid w:val="00216EBD"/>
    <w:rsid w:val="00221037"/>
    <w:rsid w:val="0022352F"/>
    <w:rsid w:val="002236F3"/>
    <w:rsid w:val="00223A74"/>
    <w:rsid w:val="002247E5"/>
    <w:rsid w:val="002251D6"/>
    <w:rsid w:val="00230C6D"/>
    <w:rsid w:val="0023301C"/>
    <w:rsid w:val="00234BD3"/>
    <w:rsid w:val="00236092"/>
    <w:rsid w:val="00240A57"/>
    <w:rsid w:val="00240CB6"/>
    <w:rsid w:val="00244B77"/>
    <w:rsid w:val="002452C8"/>
    <w:rsid w:val="0024532D"/>
    <w:rsid w:val="00245A63"/>
    <w:rsid w:val="002469B5"/>
    <w:rsid w:val="00251B70"/>
    <w:rsid w:val="00252239"/>
    <w:rsid w:val="002536E0"/>
    <w:rsid w:val="00253E03"/>
    <w:rsid w:val="0025516D"/>
    <w:rsid w:val="002604FF"/>
    <w:rsid w:val="002607A1"/>
    <w:rsid w:val="00262705"/>
    <w:rsid w:val="00265AA4"/>
    <w:rsid w:val="00266A74"/>
    <w:rsid w:val="00270059"/>
    <w:rsid w:val="00272306"/>
    <w:rsid w:val="00273D92"/>
    <w:rsid w:val="002766EB"/>
    <w:rsid w:val="00280C39"/>
    <w:rsid w:val="0028139E"/>
    <w:rsid w:val="00281A29"/>
    <w:rsid w:val="00282228"/>
    <w:rsid w:val="00282A3B"/>
    <w:rsid w:val="00286BD2"/>
    <w:rsid w:val="002923C1"/>
    <w:rsid w:val="00293CA0"/>
    <w:rsid w:val="00294154"/>
    <w:rsid w:val="00297B75"/>
    <w:rsid w:val="002A4274"/>
    <w:rsid w:val="002A5DB3"/>
    <w:rsid w:val="002A6A68"/>
    <w:rsid w:val="002B0C1C"/>
    <w:rsid w:val="002B1BB7"/>
    <w:rsid w:val="002B2D9A"/>
    <w:rsid w:val="002B5826"/>
    <w:rsid w:val="002C02CC"/>
    <w:rsid w:val="002C1A7D"/>
    <w:rsid w:val="002C25E7"/>
    <w:rsid w:val="002C3EC3"/>
    <w:rsid w:val="002C5996"/>
    <w:rsid w:val="002C5FA8"/>
    <w:rsid w:val="002D2F3C"/>
    <w:rsid w:val="002D3DAD"/>
    <w:rsid w:val="002D4465"/>
    <w:rsid w:val="002D47A9"/>
    <w:rsid w:val="002D6C72"/>
    <w:rsid w:val="002D74B6"/>
    <w:rsid w:val="002D7B0D"/>
    <w:rsid w:val="002E0986"/>
    <w:rsid w:val="002E0ED1"/>
    <w:rsid w:val="002E1B5C"/>
    <w:rsid w:val="002E6242"/>
    <w:rsid w:val="002E631B"/>
    <w:rsid w:val="002F164C"/>
    <w:rsid w:val="002F196D"/>
    <w:rsid w:val="002F2C50"/>
    <w:rsid w:val="002F4C10"/>
    <w:rsid w:val="002F78B5"/>
    <w:rsid w:val="00300464"/>
    <w:rsid w:val="00301EC2"/>
    <w:rsid w:val="003030BB"/>
    <w:rsid w:val="00303A33"/>
    <w:rsid w:val="00305F37"/>
    <w:rsid w:val="00311835"/>
    <w:rsid w:val="00315879"/>
    <w:rsid w:val="00316452"/>
    <w:rsid w:val="00323FE4"/>
    <w:rsid w:val="003246CD"/>
    <w:rsid w:val="00324CDF"/>
    <w:rsid w:val="003255F6"/>
    <w:rsid w:val="0033636E"/>
    <w:rsid w:val="0033673C"/>
    <w:rsid w:val="00337731"/>
    <w:rsid w:val="00337E40"/>
    <w:rsid w:val="0034220D"/>
    <w:rsid w:val="00342360"/>
    <w:rsid w:val="003449FF"/>
    <w:rsid w:val="003464C3"/>
    <w:rsid w:val="003474F8"/>
    <w:rsid w:val="003518C8"/>
    <w:rsid w:val="00351E2C"/>
    <w:rsid w:val="00351EAC"/>
    <w:rsid w:val="00353462"/>
    <w:rsid w:val="00353C8D"/>
    <w:rsid w:val="003565A5"/>
    <w:rsid w:val="00357831"/>
    <w:rsid w:val="00360C85"/>
    <w:rsid w:val="00360E31"/>
    <w:rsid w:val="0036113D"/>
    <w:rsid w:val="0036122B"/>
    <w:rsid w:val="00363818"/>
    <w:rsid w:val="00363DCE"/>
    <w:rsid w:val="00365721"/>
    <w:rsid w:val="003679DB"/>
    <w:rsid w:val="00371494"/>
    <w:rsid w:val="003719E7"/>
    <w:rsid w:val="00372C6C"/>
    <w:rsid w:val="003731DC"/>
    <w:rsid w:val="00374297"/>
    <w:rsid w:val="00375191"/>
    <w:rsid w:val="00376699"/>
    <w:rsid w:val="00377463"/>
    <w:rsid w:val="00381755"/>
    <w:rsid w:val="00385162"/>
    <w:rsid w:val="00385B2D"/>
    <w:rsid w:val="003860D5"/>
    <w:rsid w:val="003873BE"/>
    <w:rsid w:val="00387826"/>
    <w:rsid w:val="00392914"/>
    <w:rsid w:val="00392E93"/>
    <w:rsid w:val="00394D90"/>
    <w:rsid w:val="0039795A"/>
    <w:rsid w:val="003A0157"/>
    <w:rsid w:val="003A1057"/>
    <w:rsid w:val="003A2579"/>
    <w:rsid w:val="003A33D0"/>
    <w:rsid w:val="003A3711"/>
    <w:rsid w:val="003A7E0E"/>
    <w:rsid w:val="003B1FF7"/>
    <w:rsid w:val="003B407A"/>
    <w:rsid w:val="003B4992"/>
    <w:rsid w:val="003B519F"/>
    <w:rsid w:val="003B6D2D"/>
    <w:rsid w:val="003B75C8"/>
    <w:rsid w:val="003B7696"/>
    <w:rsid w:val="003C0519"/>
    <w:rsid w:val="003C0917"/>
    <w:rsid w:val="003C301F"/>
    <w:rsid w:val="003C3966"/>
    <w:rsid w:val="003C3BE7"/>
    <w:rsid w:val="003C6649"/>
    <w:rsid w:val="003C671B"/>
    <w:rsid w:val="003C6F3F"/>
    <w:rsid w:val="003C7887"/>
    <w:rsid w:val="003D0138"/>
    <w:rsid w:val="003D2BFC"/>
    <w:rsid w:val="003D2CF6"/>
    <w:rsid w:val="003D36EE"/>
    <w:rsid w:val="003D3C66"/>
    <w:rsid w:val="003D4408"/>
    <w:rsid w:val="003D6A62"/>
    <w:rsid w:val="003E0C14"/>
    <w:rsid w:val="003E554B"/>
    <w:rsid w:val="003E6FB3"/>
    <w:rsid w:val="003E788E"/>
    <w:rsid w:val="003F03BD"/>
    <w:rsid w:val="003F0B19"/>
    <w:rsid w:val="003F2348"/>
    <w:rsid w:val="003F31D4"/>
    <w:rsid w:val="003F3C23"/>
    <w:rsid w:val="003F580D"/>
    <w:rsid w:val="003F736D"/>
    <w:rsid w:val="0040003F"/>
    <w:rsid w:val="00400309"/>
    <w:rsid w:val="00401FF9"/>
    <w:rsid w:val="00402DCE"/>
    <w:rsid w:val="00402FE1"/>
    <w:rsid w:val="00403316"/>
    <w:rsid w:val="00404D69"/>
    <w:rsid w:val="00406D32"/>
    <w:rsid w:val="00410873"/>
    <w:rsid w:val="00411B22"/>
    <w:rsid w:val="00412084"/>
    <w:rsid w:val="00413215"/>
    <w:rsid w:val="00413710"/>
    <w:rsid w:val="0041439F"/>
    <w:rsid w:val="00414717"/>
    <w:rsid w:val="00415EC8"/>
    <w:rsid w:val="00421FBB"/>
    <w:rsid w:val="00422BD1"/>
    <w:rsid w:val="00422CA6"/>
    <w:rsid w:val="004326EF"/>
    <w:rsid w:val="00433BC2"/>
    <w:rsid w:val="004346AD"/>
    <w:rsid w:val="004347EE"/>
    <w:rsid w:val="00435310"/>
    <w:rsid w:val="00435FD1"/>
    <w:rsid w:val="00436D81"/>
    <w:rsid w:val="00440FA8"/>
    <w:rsid w:val="00441B25"/>
    <w:rsid w:val="00442B3A"/>
    <w:rsid w:val="0044470F"/>
    <w:rsid w:val="00447F4A"/>
    <w:rsid w:val="00450B97"/>
    <w:rsid w:val="00452DB9"/>
    <w:rsid w:val="00453EFD"/>
    <w:rsid w:val="00454628"/>
    <w:rsid w:val="00454CDA"/>
    <w:rsid w:val="00455951"/>
    <w:rsid w:val="004569C7"/>
    <w:rsid w:val="0045725E"/>
    <w:rsid w:val="004625AD"/>
    <w:rsid w:val="00463E65"/>
    <w:rsid w:val="00464771"/>
    <w:rsid w:val="00465B1E"/>
    <w:rsid w:val="0046627B"/>
    <w:rsid w:val="0047296C"/>
    <w:rsid w:val="00474562"/>
    <w:rsid w:val="004764D0"/>
    <w:rsid w:val="00476B3D"/>
    <w:rsid w:val="00476CC9"/>
    <w:rsid w:val="00477DB3"/>
    <w:rsid w:val="00480F9C"/>
    <w:rsid w:val="00483A1E"/>
    <w:rsid w:val="004847B6"/>
    <w:rsid w:val="00484C02"/>
    <w:rsid w:val="00486202"/>
    <w:rsid w:val="00487753"/>
    <w:rsid w:val="00491B70"/>
    <w:rsid w:val="00491C03"/>
    <w:rsid w:val="004963A3"/>
    <w:rsid w:val="004968DE"/>
    <w:rsid w:val="004A0AD4"/>
    <w:rsid w:val="004A1F21"/>
    <w:rsid w:val="004A21EF"/>
    <w:rsid w:val="004A2777"/>
    <w:rsid w:val="004A2A1E"/>
    <w:rsid w:val="004A4F53"/>
    <w:rsid w:val="004A61CB"/>
    <w:rsid w:val="004B3102"/>
    <w:rsid w:val="004B3258"/>
    <w:rsid w:val="004B3AB2"/>
    <w:rsid w:val="004B7665"/>
    <w:rsid w:val="004C12CF"/>
    <w:rsid w:val="004C4DBD"/>
    <w:rsid w:val="004C5B97"/>
    <w:rsid w:val="004C6631"/>
    <w:rsid w:val="004D00A3"/>
    <w:rsid w:val="004D0314"/>
    <w:rsid w:val="004D0332"/>
    <w:rsid w:val="004D07D8"/>
    <w:rsid w:val="004D2782"/>
    <w:rsid w:val="004D3607"/>
    <w:rsid w:val="004D38BA"/>
    <w:rsid w:val="004D3D06"/>
    <w:rsid w:val="004D4AA4"/>
    <w:rsid w:val="004D6465"/>
    <w:rsid w:val="004E0C3F"/>
    <w:rsid w:val="004E1626"/>
    <w:rsid w:val="004E267A"/>
    <w:rsid w:val="004E2FC9"/>
    <w:rsid w:val="004E66B1"/>
    <w:rsid w:val="004E68C4"/>
    <w:rsid w:val="004F15CB"/>
    <w:rsid w:val="004F5EFC"/>
    <w:rsid w:val="004F7F17"/>
    <w:rsid w:val="00502532"/>
    <w:rsid w:val="00504F84"/>
    <w:rsid w:val="00510A6F"/>
    <w:rsid w:val="005115AA"/>
    <w:rsid w:val="00513180"/>
    <w:rsid w:val="0051560C"/>
    <w:rsid w:val="005169DF"/>
    <w:rsid w:val="005173F9"/>
    <w:rsid w:val="005179F5"/>
    <w:rsid w:val="00520CA1"/>
    <w:rsid w:val="0052501B"/>
    <w:rsid w:val="0052600A"/>
    <w:rsid w:val="00526606"/>
    <w:rsid w:val="005270BC"/>
    <w:rsid w:val="005278C6"/>
    <w:rsid w:val="00527911"/>
    <w:rsid w:val="005310CE"/>
    <w:rsid w:val="005323A7"/>
    <w:rsid w:val="00534141"/>
    <w:rsid w:val="00540814"/>
    <w:rsid w:val="00541F35"/>
    <w:rsid w:val="00552398"/>
    <w:rsid w:val="005526AF"/>
    <w:rsid w:val="00552929"/>
    <w:rsid w:val="00553072"/>
    <w:rsid w:val="00554A22"/>
    <w:rsid w:val="00556554"/>
    <w:rsid w:val="00556B80"/>
    <w:rsid w:val="00556DC2"/>
    <w:rsid w:val="0055707A"/>
    <w:rsid w:val="00560E08"/>
    <w:rsid w:val="00561566"/>
    <w:rsid w:val="005616E1"/>
    <w:rsid w:val="00563DD9"/>
    <w:rsid w:val="00565DFE"/>
    <w:rsid w:val="00565FFB"/>
    <w:rsid w:val="005729B7"/>
    <w:rsid w:val="00572EFB"/>
    <w:rsid w:val="0057346F"/>
    <w:rsid w:val="0057536B"/>
    <w:rsid w:val="005758CA"/>
    <w:rsid w:val="00577DA7"/>
    <w:rsid w:val="00581066"/>
    <w:rsid w:val="005833BA"/>
    <w:rsid w:val="00583BBE"/>
    <w:rsid w:val="00584079"/>
    <w:rsid w:val="00584531"/>
    <w:rsid w:val="00584B63"/>
    <w:rsid w:val="00584BC9"/>
    <w:rsid w:val="00584DBB"/>
    <w:rsid w:val="00585CF2"/>
    <w:rsid w:val="0058692C"/>
    <w:rsid w:val="00587ABB"/>
    <w:rsid w:val="00592F6F"/>
    <w:rsid w:val="00593B8E"/>
    <w:rsid w:val="00593F11"/>
    <w:rsid w:val="0059450D"/>
    <w:rsid w:val="005948D2"/>
    <w:rsid w:val="005968BE"/>
    <w:rsid w:val="00597E62"/>
    <w:rsid w:val="005A0054"/>
    <w:rsid w:val="005A09B7"/>
    <w:rsid w:val="005A2310"/>
    <w:rsid w:val="005A272E"/>
    <w:rsid w:val="005A3C6D"/>
    <w:rsid w:val="005A3F41"/>
    <w:rsid w:val="005A433A"/>
    <w:rsid w:val="005A5F59"/>
    <w:rsid w:val="005A7205"/>
    <w:rsid w:val="005A7E2B"/>
    <w:rsid w:val="005B0120"/>
    <w:rsid w:val="005B1205"/>
    <w:rsid w:val="005B266A"/>
    <w:rsid w:val="005B4129"/>
    <w:rsid w:val="005B529A"/>
    <w:rsid w:val="005B70DE"/>
    <w:rsid w:val="005C235D"/>
    <w:rsid w:val="005C37F8"/>
    <w:rsid w:val="005C564A"/>
    <w:rsid w:val="005C7277"/>
    <w:rsid w:val="005D13FD"/>
    <w:rsid w:val="005D246D"/>
    <w:rsid w:val="005D265E"/>
    <w:rsid w:val="005D3705"/>
    <w:rsid w:val="005D65B5"/>
    <w:rsid w:val="005D6F2D"/>
    <w:rsid w:val="005E2758"/>
    <w:rsid w:val="005E505F"/>
    <w:rsid w:val="005F05D1"/>
    <w:rsid w:val="005F0C79"/>
    <w:rsid w:val="005F5A9D"/>
    <w:rsid w:val="005F765C"/>
    <w:rsid w:val="00602D5C"/>
    <w:rsid w:val="0060397A"/>
    <w:rsid w:val="0060516D"/>
    <w:rsid w:val="0060625B"/>
    <w:rsid w:val="006113FD"/>
    <w:rsid w:val="0061264A"/>
    <w:rsid w:val="00613FCA"/>
    <w:rsid w:val="00614122"/>
    <w:rsid w:val="0061540F"/>
    <w:rsid w:val="006158D9"/>
    <w:rsid w:val="00616A12"/>
    <w:rsid w:val="006175BD"/>
    <w:rsid w:val="0062129B"/>
    <w:rsid w:val="00624DFF"/>
    <w:rsid w:val="006250F8"/>
    <w:rsid w:val="0063147E"/>
    <w:rsid w:val="0063180A"/>
    <w:rsid w:val="0063273B"/>
    <w:rsid w:val="00632BA7"/>
    <w:rsid w:val="00633150"/>
    <w:rsid w:val="00633FB3"/>
    <w:rsid w:val="00635568"/>
    <w:rsid w:val="00636174"/>
    <w:rsid w:val="006375F2"/>
    <w:rsid w:val="00637824"/>
    <w:rsid w:val="00637D72"/>
    <w:rsid w:val="0064304C"/>
    <w:rsid w:val="006436DB"/>
    <w:rsid w:val="0064580D"/>
    <w:rsid w:val="006472DD"/>
    <w:rsid w:val="00647ACB"/>
    <w:rsid w:val="0065019E"/>
    <w:rsid w:val="00650F7D"/>
    <w:rsid w:val="006511AF"/>
    <w:rsid w:val="006534D8"/>
    <w:rsid w:val="006559F1"/>
    <w:rsid w:val="00656D86"/>
    <w:rsid w:val="00657146"/>
    <w:rsid w:val="006576D1"/>
    <w:rsid w:val="00660125"/>
    <w:rsid w:val="006604C9"/>
    <w:rsid w:val="0066132D"/>
    <w:rsid w:val="006625AE"/>
    <w:rsid w:val="0066431F"/>
    <w:rsid w:val="00664876"/>
    <w:rsid w:val="00665E20"/>
    <w:rsid w:val="0066669E"/>
    <w:rsid w:val="00667E3C"/>
    <w:rsid w:val="006710E9"/>
    <w:rsid w:val="006712B0"/>
    <w:rsid w:val="006715BE"/>
    <w:rsid w:val="0067501D"/>
    <w:rsid w:val="00675A6D"/>
    <w:rsid w:val="00675E96"/>
    <w:rsid w:val="006778DF"/>
    <w:rsid w:val="00677D34"/>
    <w:rsid w:val="00681281"/>
    <w:rsid w:val="0068273E"/>
    <w:rsid w:val="006827E4"/>
    <w:rsid w:val="00682B06"/>
    <w:rsid w:val="00683494"/>
    <w:rsid w:val="00687797"/>
    <w:rsid w:val="006919BB"/>
    <w:rsid w:val="00691B4E"/>
    <w:rsid w:val="00693481"/>
    <w:rsid w:val="00693D09"/>
    <w:rsid w:val="00693E18"/>
    <w:rsid w:val="00694068"/>
    <w:rsid w:val="006951AF"/>
    <w:rsid w:val="00695C38"/>
    <w:rsid w:val="006A1406"/>
    <w:rsid w:val="006A187B"/>
    <w:rsid w:val="006A33D2"/>
    <w:rsid w:val="006A367A"/>
    <w:rsid w:val="006A4A63"/>
    <w:rsid w:val="006A6333"/>
    <w:rsid w:val="006A7E0D"/>
    <w:rsid w:val="006B02E9"/>
    <w:rsid w:val="006B0A76"/>
    <w:rsid w:val="006B1DC2"/>
    <w:rsid w:val="006B212C"/>
    <w:rsid w:val="006B238A"/>
    <w:rsid w:val="006B3023"/>
    <w:rsid w:val="006B3669"/>
    <w:rsid w:val="006C0A00"/>
    <w:rsid w:val="006C0BA7"/>
    <w:rsid w:val="006C0DB4"/>
    <w:rsid w:val="006C1EAE"/>
    <w:rsid w:val="006C2AA4"/>
    <w:rsid w:val="006C3C8A"/>
    <w:rsid w:val="006C437F"/>
    <w:rsid w:val="006C50CE"/>
    <w:rsid w:val="006C7502"/>
    <w:rsid w:val="006D03CC"/>
    <w:rsid w:val="006D14FB"/>
    <w:rsid w:val="006D29C7"/>
    <w:rsid w:val="006D2C6B"/>
    <w:rsid w:val="006D44A6"/>
    <w:rsid w:val="006D4D26"/>
    <w:rsid w:val="006D4DF8"/>
    <w:rsid w:val="006E0DF1"/>
    <w:rsid w:val="006E4A01"/>
    <w:rsid w:val="006E4A40"/>
    <w:rsid w:val="006E6B90"/>
    <w:rsid w:val="006E6D50"/>
    <w:rsid w:val="006F14A3"/>
    <w:rsid w:val="006F162F"/>
    <w:rsid w:val="006F1D61"/>
    <w:rsid w:val="006F6F01"/>
    <w:rsid w:val="006F71A6"/>
    <w:rsid w:val="006F7451"/>
    <w:rsid w:val="00700372"/>
    <w:rsid w:val="007022A1"/>
    <w:rsid w:val="0070736C"/>
    <w:rsid w:val="0071171A"/>
    <w:rsid w:val="0071191B"/>
    <w:rsid w:val="00711F0F"/>
    <w:rsid w:val="007146FA"/>
    <w:rsid w:val="007219D7"/>
    <w:rsid w:val="007227CA"/>
    <w:rsid w:val="00725056"/>
    <w:rsid w:val="00726D2F"/>
    <w:rsid w:val="007306DD"/>
    <w:rsid w:val="00732E1B"/>
    <w:rsid w:val="00732E4D"/>
    <w:rsid w:val="00732F0D"/>
    <w:rsid w:val="00734B0C"/>
    <w:rsid w:val="0074077A"/>
    <w:rsid w:val="00740FEC"/>
    <w:rsid w:val="0074249B"/>
    <w:rsid w:val="007432F2"/>
    <w:rsid w:val="007433F3"/>
    <w:rsid w:val="0075218D"/>
    <w:rsid w:val="00755327"/>
    <w:rsid w:val="00756072"/>
    <w:rsid w:val="00757D0C"/>
    <w:rsid w:val="00760929"/>
    <w:rsid w:val="007614F7"/>
    <w:rsid w:val="00764CED"/>
    <w:rsid w:val="007673BC"/>
    <w:rsid w:val="007720A5"/>
    <w:rsid w:val="00772302"/>
    <w:rsid w:val="00772E67"/>
    <w:rsid w:val="00773D44"/>
    <w:rsid w:val="00774767"/>
    <w:rsid w:val="00776A22"/>
    <w:rsid w:val="007809CB"/>
    <w:rsid w:val="00781B82"/>
    <w:rsid w:val="00783E57"/>
    <w:rsid w:val="00785FCC"/>
    <w:rsid w:val="007933E1"/>
    <w:rsid w:val="007962A8"/>
    <w:rsid w:val="007A00CD"/>
    <w:rsid w:val="007A1D1A"/>
    <w:rsid w:val="007A25A9"/>
    <w:rsid w:val="007A2B77"/>
    <w:rsid w:val="007A3D92"/>
    <w:rsid w:val="007A4861"/>
    <w:rsid w:val="007A5B30"/>
    <w:rsid w:val="007A69BB"/>
    <w:rsid w:val="007B0952"/>
    <w:rsid w:val="007B3A74"/>
    <w:rsid w:val="007B4DC7"/>
    <w:rsid w:val="007C179A"/>
    <w:rsid w:val="007C1E58"/>
    <w:rsid w:val="007C3BAC"/>
    <w:rsid w:val="007C6DCF"/>
    <w:rsid w:val="007D0F26"/>
    <w:rsid w:val="007D1722"/>
    <w:rsid w:val="007D20CF"/>
    <w:rsid w:val="007D363F"/>
    <w:rsid w:val="007D4960"/>
    <w:rsid w:val="007D5893"/>
    <w:rsid w:val="007D7136"/>
    <w:rsid w:val="007D766D"/>
    <w:rsid w:val="007E1ABD"/>
    <w:rsid w:val="007E238B"/>
    <w:rsid w:val="007E2A69"/>
    <w:rsid w:val="007E520B"/>
    <w:rsid w:val="007E5A48"/>
    <w:rsid w:val="007E6B9A"/>
    <w:rsid w:val="007E7DBF"/>
    <w:rsid w:val="008000A4"/>
    <w:rsid w:val="00802B39"/>
    <w:rsid w:val="00805F1A"/>
    <w:rsid w:val="00807455"/>
    <w:rsid w:val="00807FA7"/>
    <w:rsid w:val="00810331"/>
    <w:rsid w:val="00810A7F"/>
    <w:rsid w:val="00810DE8"/>
    <w:rsid w:val="00813874"/>
    <w:rsid w:val="0081605D"/>
    <w:rsid w:val="00821192"/>
    <w:rsid w:val="0082144A"/>
    <w:rsid w:val="00821A6A"/>
    <w:rsid w:val="00826AE1"/>
    <w:rsid w:val="008306CA"/>
    <w:rsid w:val="008310CB"/>
    <w:rsid w:val="00831728"/>
    <w:rsid w:val="00831F27"/>
    <w:rsid w:val="00833D95"/>
    <w:rsid w:val="00837DC4"/>
    <w:rsid w:val="00840D6B"/>
    <w:rsid w:val="00841D01"/>
    <w:rsid w:val="00842544"/>
    <w:rsid w:val="00843835"/>
    <w:rsid w:val="00843BDC"/>
    <w:rsid w:val="00844515"/>
    <w:rsid w:val="00845564"/>
    <w:rsid w:val="00845751"/>
    <w:rsid w:val="00845CCA"/>
    <w:rsid w:val="00845FE0"/>
    <w:rsid w:val="00850B44"/>
    <w:rsid w:val="00851B3D"/>
    <w:rsid w:val="00853D91"/>
    <w:rsid w:val="00856CCA"/>
    <w:rsid w:val="00857FFC"/>
    <w:rsid w:val="00860306"/>
    <w:rsid w:val="00862615"/>
    <w:rsid w:val="008641B7"/>
    <w:rsid w:val="008643F5"/>
    <w:rsid w:val="00867576"/>
    <w:rsid w:val="00872C3B"/>
    <w:rsid w:val="008744E0"/>
    <w:rsid w:val="008807BB"/>
    <w:rsid w:val="0088139F"/>
    <w:rsid w:val="00882BBD"/>
    <w:rsid w:val="0088790A"/>
    <w:rsid w:val="00887DFC"/>
    <w:rsid w:val="0089490D"/>
    <w:rsid w:val="00894C61"/>
    <w:rsid w:val="00897B18"/>
    <w:rsid w:val="008A0EE9"/>
    <w:rsid w:val="008A106C"/>
    <w:rsid w:val="008A11DA"/>
    <w:rsid w:val="008A1E4E"/>
    <w:rsid w:val="008A2658"/>
    <w:rsid w:val="008A630C"/>
    <w:rsid w:val="008A70B8"/>
    <w:rsid w:val="008B032D"/>
    <w:rsid w:val="008B07B9"/>
    <w:rsid w:val="008B0CB2"/>
    <w:rsid w:val="008B0D60"/>
    <w:rsid w:val="008B2527"/>
    <w:rsid w:val="008B4427"/>
    <w:rsid w:val="008B4554"/>
    <w:rsid w:val="008B5134"/>
    <w:rsid w:val="008B5F3F"/>
    <w:rsid w:val="008B6AF3"/>
    <w:rsid w:val="008B745E"/>
    <w:rsid w:val="008B76B2"/>
    <w:rsid w:val="008C0278"/>
    <w:rsid w:val="008C02FA"/>
    <w:rsid w:val="008C12A1"/>
    <w:rsid w:val="008C27FA"/>
    <w:rsid w:val="008C7A78"/>
    <w:rsid w:val="008D2A86"/>
    <w:rsid w:val="008D2B93"/>
    <w:rsid w:val="008D3AFD"/>
    <w:rsid w:val="008D4868"/>
    <w:rsid w:val="008D48C6"/>
    <w:rsid w:val="008D7CF9"/>
    <w:rsid w:val="008E1914"/>
    <w:rsid w:val="008E23BA"/>
    <w:rsid w:val="008E5BA2"/>
    <w:rsid w:val="008E5DE8"/>
    <w:rsid w:val="008E6329"/>
    <w:rsid w:val="008E6840"/>
    <w:rsid w:val="008F0E1E"/>
    <w:rsid w:val="008F1B11"/>
    <w:rsid w:val="008F1DDB"/>
    <w:rsid w:val="008F2118"/>
    <w:rsid w:val="008F2AD2"/>
    <w:rsid w:val="008F2B43"/>
    <w:rsid w:val="008F4FC1"/>
    <w:rsid w:val="008F67DE"/>
    <w:rsid w:val="00900EC2"/>
    <w:rsid w:val="0090251D"/>
    <w:rsid w:val="00903E3B"/>
    <w:rsid w:val="00904715"/>
    <w:rsid w:val="0090473F"/>
    <w:rsid w:val="00905264"/>
    <w:rsid w:val="00910417"/>
    <w:rsid w:val="00911251"/>
    <w:rsid w:val="009127D9"/>
    <w:rsid w:val="00914327"/>
    <w:rsid w:val="009146EC"/>
    <w:rsid w:val="00915AE5"/>
    <w:rsid w:val="00920A8C"/>
    <w:rsid w:val="009225AF"/>
    <w:rsid w:val="00924DD8"/>
    <w:rsid w:val="0092501C"/>
    <w:rsid w:val="009257C7"/>
    <w:rsid w:val="009268A5"/>
    <w:rsid w:val="00926FF2"/>
    <w:rsid w:val="0094297A"/>
    <w:rsid w:val="00943AA0"/>
    <w:rsid w:val="00944F21"/>
    <w:rsid w:val="00945FE0"/>
    <w:rsid w:val="00946DF4"/>
    <w:rsid w:val="00947B13"/>
    <w:rsid w:val="009505BE"/>
    <w:rsid w:val="00954F74"/>
    <w:rsid w:val="0095776E"/>
    <w:rsid w:val="00963021"/>
    <w:rsid w:val="00963E96"/>
    <w:rsid w:val="00965145"/>
    <w:rsid w:val="00966042"/>
    <w:rsid w:val="00971C0A"/>
    <w:rsid w:val="00972325"/>
    <w:rsid w:val="00972846"/>
    <w:rsid w:val="00974530"/>
    <w:rsid w:val="00976977"/>
    <w:rsid w:val="00981F84"/>
    <w:rsid w:val="00982A37"/>
    <w:rsid w:val="0098331E"/>
    <w:rsid w:val="00984098"/>
    <w:rsid w:val="009858D3"/>
    <w:rsid w:val="00986BE2"/>
    <w:rsid w:val="00993CB7"/>
    <w:rsid w:val="00995366"/>
    <w:rsid w:val="00996CB8"/>
    <w:rsid w:val="009A037C"/>
    <w:rsid w:val="009A2A79"/>
    <w:rsid w:val="009A4FCE"/>
    <w:rsid w:val="009A7D9C"/>
    <w:rsid w:val="009A7F52"/>
    <w:rsid w:val="009B2CC9"/>
    <w:rsid w:val="009C0A6B"/>
    <w:rsid w:val="009C1D94"/>
    <w:rsid w:val="009C2427"/>
    <w:rsid w:val="009C251E"/>
    <w:rsid w:val="009C535E"/>
    <w:rsid w:val="009C5CAD"/>
    <w:rsid w:val="009D00F1"/>
    <w:rsid w:val="009D0893"/>
    <w:rsid w:val="009D1222"/>
    <w:rsid w:val="009D164F"/>
    <w:rsid w:val="009D170C"/>
    <w:rsid w:val="009D4EBB"/>
    <w:rsid w:val="009D5D16"/>
    <w:rsid w:val="009D5DBE"/>
    <w:rsid w:val="009D6DA5"/>
    <w:rsid w:val="009D71D8"/>
    <w:rsid w:val="009E0D05"/>
    <w:rsid w:val="009E1D49"/>
    <w:rsid w:val="009E2DC5"/>
    <w:rsid w:val="009E3968"/>
    <w:rsid w:val="009E4BAF"/>
    <w:rsid w:val="009E525F"/>
    <w:rsid w:val="009E69C4"/>
    <w:rsid w:val="009E704D"/>
    <w:rsid w:val="009E7FFD"/>
    <w:rsid w:val="009F2D97"/>
    <w:rsid w:val="009F33A3"/>
    <w:rsid w:val="009F406A"/>
    <w:rsid w:val="009F6C64"/>
    <w:rsid w:val="00A0021C"/>
    <w:rsid w:val="00A01C43"/>
    <w:rsid w:val="00A03826"/>
    <w:rsid w:val="00A04386"/>
    <w:rsid w:val="00A05A94"/>
    <w:rsid w:val="00A05FFE"/>
    <w:rsid w:val="00A06621"/>
    <w:rsid w:val="00A06E29"/>
    <w:rsid w:val="00A078C6"/>
    <w:rsid w:val="00A10968"/>
    <w:rsid w:val="00A109FF"/>
    <w:rsid w:val="00A13311"/>
    <w:rsid w:val="00A14F80"/>
    <w:rsid w:val="00A15D07"/>
    <w:rsid w:val="00A20429"/>
    <w:rsid w:val="00A22372"/>
    <w:rsid w:val="00A2453A"/>
    <w:rsid w:val="00A25F70"/>
    <w:rsid w:val="00A2709A"/>
    <w:rsid w:val="00A3108D"/>
    <w:rsid w:val="00A33410"/>
    <w:rsid w:val="00A337CD"/>
    <w:rsid w:val="00A3386D"/>
    <w:rsid w:val="00A339C1"/>
    <w:rsid w:val="00A35617"/>
    <w:rsid w:val="00A36469"/>
    <w:rsid w:val="00A4244B"/>
    <w:rsid w:val="00A42940"/>
    <w:rsid w:val="00A44152"/>
    <w:rsid w:val="00A46E4E"/>
    <w:rsid w:val="00A47D8D"/>
    <w:rsid w:val="00A50201"/>
    <w:rsid w:val="00A50AEB"/>
    <w:rsid w:val="00A50F3A"/>
    <w:rsid w:val="00A529BA"/>
    <w:rsid w:val="00A536A8"/>
    <w:rsid w:val="00A55A12"/>
    <w:rsid w:val="00A55AA9"/>
    <w:rsid w:val="00A565D3"/>
    <w:rsid w:val="00A620BA"/>
    <w:rsid w:val="00A62E8E"/>
    <w:rsid w:val="00A632C7"/>
    <w:rsid w:val="00A635DB"/>
    <w:rsid w:val="00A64572"/>
    <w:rsid w:val="00A677B5"/>
    <w:rsid w:val="00A67CC2"/>
    <w:rsid w:val="00A701FF"/>
    <w:rsid w:val="00A70A4A"/>
    <w:rsid w:val="00A731F2"/>
    <w:rsid w:val="00A76696"/>
    <w:rsid w:val="00A773FF"/>
    <w:rsid w:val="00A778E4"/>
    <w:rsid w:val="00A80114"/>
    <w:rsid w:val="00A80956"/>
    <w:rsid w:val="00A812BE"/>
    <w:rsid w:val="00A84564"/>
    <w:rsid w:val="00A8530D"/>
    <w:rsid w:val="00A855F8"/>
    <w:rsid w:val="00A90710"/>
    <w:rsid w:val="00A96D3C"/>
    <w:rsid w:val="00A96DE9"/>
    <w:rsid w:val="00A97F24"/>
    <w:rsid w:val="00A97F38"/>
    <w:rsid w:val="00AA2D6A"/>
    <w:rsid w:val="00AA3245"/>
    <w:rsid w:val="00AA4340"/>
    <w:rsid w:val="00AA51E0"/>
    <w:rsid w:val="00AA587F"/>
    <w:rsid w:val="00AA6CF0"/>
    <w:rsid w:val="00AB11FD"/>
    <w:rsid w:val="00AB161A"/>
    <w:rsid w:val="00AB1F74"/>
    <w:rsid w:val="00AB3432"/>
    <w:rsid w:val="00AB678D"/>
    <w:rsid w:val="00AC09F1"/>
    <w:rsid w:val="00AC3791"/>
    <w:rsid w:val="00AC48DC"/>
    <w:rsid w:val="00AC491B"/>
    <w:rsid w:val="00AC4EEB"/>
    <w:rsid w:val="00AD0967"/>
    <w:rsid w:val="00AD1341"/>
    <w:rsid w:val="00AD1564"/>
    <w:rsid w:val="00AD1C30"/>
    <w:rsid w:val="00AD3052"/>
    <w:rsid w:val="00AD4950"/>
    <w:rsid w:val="00AD5E4D"/>
    <w:rsid w:val="00AD6A77"/>
    <w:rsid w:val="00AE1EED"/>
    <w:rsid w:val="00AE4D20"/>
    <w:rsid w:val="00AE56A7"/>
    <w:rsid w:val="00AE598C"/>
    <w:rsid w:val="00AF0783"/>
    <w:rsid w:val="00AF192F"/>
    <w:rsid w:val="00AF21C9"/>
    <w:rsid w:val="00AF3383"/>
    <w:rsid w:val="00AF3C6B"/>
    <w:rsid w:val="00B01DC4"/>
    <w:rsid w:val="00B04516"/>
    <w:rsid w:val="00B053DA"/>
    <w:rsid w:val="00B12C34"/>
    <w:rsid w:val="00B12DE4"/>
    <w:rsid w:val="00B13D5D"/>
    <w:rsid w:val="00B149AF"/>
    <w:rsid w:val="00B16106"/>
    <w:rsid w:val="00B22A6D"/>
    <w:rsid w:val="00B23264"/>
    <w:rsid w:val="00B23E7F"/>
    <w:rsid w:val="00B24E0B"/>
    <w:rsid w:val="00B25935"/>
    <w:rsid w:val="00B268E0"/>
    <w:rsid w:val="00B26ABC"/>
    <w:rsid w:val="00B27357"/>
    <w:rsid w:val="00B30A23"/>
    <w:rsid w:val="00B30A8F"/>
    <w:rsid w:val="00B30C77"/>
    <w:rsid w:val="00B32481"/>
    <w:rsid w:val="00B40A5B"/>
    <w:rsid w:val="00B41D0B"/>
    <w:rsid w:val="00B46EE5"/>
    <w:rsid w:val="00B504D9"/>
    <w:rsid w:val="00B51FCE"/>
    <w:rsid w:val="00B5689F"/>
    <w:rsid w:val="00B57B94"/>
    <w:rsid w:val="00B61964"/>
    <w:rsid w:val="00B62213"/>
    <w:rsid w:val="00B62ABD"/>
    <w:rsid w:val="00B62E99"/>
    <w:rsid w:val="00B63EB5"/>
    <w:rsid w:val="00B647DD"/>
    <w:rsid w:val="00B664E4"/>
    <w:rsid w:val="00B670A4"/>
    <w:rsid w:val="00B70BA5"/>
    <w:rsid w:val="00B70D1C"/>
    <w:rsid w:val="00B73028"/>
    <w:rsid w:val="00B735B9"/>
    <w:rsid w:val="00B74DCD"/>
    <w:rsid w:val="00B778FC"/>
    <w:rsid w:val="00B77B78"/>
    <w:rsid w:val="00B80195"/>
    <w:rsid w:val="00B810CF"/>
    <w:rsid w:val="00B8190E"/>
    <w:rsid w:val="00B81B67"/>
    <w:rsid w:val="00B81C33"/>
    <w:rsid w:val="00B90FC6"/>
    <w:rsid w:val="00B918F1"/>
    <w:rsid w:val="00B9250E"/>
    <w:rsid w:val="00B92E69"/>
    <w:rsid w:val="00B92EC0"/>
    <w:rsid w:val="00B93028"/>
    <w:rsid w:val="00B97209"/>
    <w:rsid w:val="00BA2FBF"/>
    <w:rsid w:val="00BA59B9"/>
    <w:rsid w:val="00BA6DC2"/>
    <w:rsid w:val="00BB5645"/>
    <w:rsid w:val="00BB6443"/>
    <w:rsid w:val="00BC018B"/>
    <w:rsid w:val="00BC0378"/>
    <w:rsid w:val="00BC1B9D"/>
    <w:rsid w:val="00BC3B07"/>
    <w:rsid w:val="00BC3BBD"/>
    <w:rsid w:val="00BC3D8B"/>
    <w:rsid w:val="00BC55EC"/>
    <w:rsid w:val="00BC586B"/>
    <w:rsid w:val="00BC6C4E"/>
    <w:rsid w:val="00BC6CA7"/>
    <w:rsid w:val="00BC71ED"/>
    <w:rsid w:val="00BD69D4"/>
    <w:rsid w:val="00BD6F81"/>
    <w:rsid w:val="00BD78F0"/>
    <w:rsid w:val="00BE14DA"/>
    <w:rsid w:val="00BE18C8"/>
    <w:rsid w:val="00BE40EC"/>
    <w:rsid w:val="00BF1C15"/>
    <w:rsid w:val="00BF21BB"/>
    <w:rsid w:val="00BF4C33"/>
    <w:rsid w:val="00BF6CC6"/>
    <w:rsid w:val="00BF7014"/>
    <w:rsid w:val="00BF7A1C"/>
    <w:rsid w:val="00C002DD"/>
    <w:rsid w:val="00C0417E"/>
    <w:rsid w:val="00C07C8B"/>
    <w:rsid w:val="00C15B6B"/>
    <w:rsid w:val="00C15EEC"/>
    <w:rsid w:val="00C2094B"/>
    <w:rsid w:val="00C25547"/>
    <w:rsid w:val="00C25726"/>
    <w:rsid w:val="00C26FBA"/>
    <w:rsid w:val="00C278CC"/>
    <w:rsid w:val="00C3120D"/>
    <w:rsid w:val="00C32B09"/>
    <w:rsid w:val="00C34357"/>
    <w:rsid w:val="00C34A24"/>
    <w:rsid w:val="00C34FBA"/>
    <w:rsid w:val="00C35741"/>
    <w:rsid w:val="00C3593F"/>
    <w:rsid w:val="00C35D8D"/>
    <w:rsid w:val="00C375F2"/>
    <w:rsid w:val="00C378CB"/>
    <w:rsid w:val="00C442DC"/>
    <w:rsid w:val="00C44EFE"/>
    <w:rsid w:val="00C450F9"/>
    <w:rsid w:val="00C468A2"/>
    <w:rsid w:val="00C47A30"/>
    <w:rsid w:val="00C47E35"/>
    <w:rsid w:val="00C50A90"/>
    <w:rsid w:val="00C51683"/>
    <w:rsid w:val="00C52B2C"/>
    <w:rsid w:val="00C5333A"/>
    <w:rsid w:val="00C540FF"/>
    <w:rsid w:val="00C54D79"/>
    <w:rsid w:val="00C552E5"/>
    <w:rsid w:val="00C56300"/>
    <w:rsid w:val="00C63496"/>
    <w:rsid w:val="00C63B4D"/>
    <w:rsid w:val="00C65490"/>
    <w:rsid w:val="00C661DA"/>
    <w:rsid w:val="00C67641"/>
    <w:rsid w:val="00C679C8"/>
    <w:rsid w:val="00C726C0"/>
    <w:rsid w:val="00C736D1"/>
    <w:rsid w:val="00C75237"/>
    <w:rsid w:val="00C76EED"/>
    <w:rsid w:val="00C770CD"/>
    <w:rsid w:val="00C77137"/>
    <w:rsid w:val="00C80DEE"/>
    <w:rsid w:val="00C813C6"/>
    <w:rsid w:val="00C81743"/>
    <w:rsid w:val="00C84255"/>
    <w:rsid w:val="00C842AC"/>
    <w:rsid w:val="00C84B7F"/>
    <w:rsid w:val="00C86562"/>
    <w:rsid w:val="00C86716"/>
    <w:rsid w:val="00C90488"/>
    <w:rsid w:val="00C92163"/>
    <w:rsid w:val="00C950E2"/>
    <w:rsid w:val="00C96F9F"/>
    <w:rsid w:val="00C97539"/>
    <w:rsid w:val="00CA055E"/>
    <w:rsid w:val="00CA4E14"/>
    <w:rsid w:val="00CA5DD1"/>
    <w:rsid w:val="00CB21AF"/>
    <w:rsid w:val="00CB2F91"/>
    <w:rsid w:val="00CB48A4"/>
    <w:rsid w:val="00CB55C2"/>
    <w:rsid w:val="00CB59D2"/>
    <w:rsid w:val="00CC0F92"/>
    <w:rsid w:val="00CC1803"/>
    <w:rsid w:val="00CC201D"/>
    <w:rsid w:val="00CC2705"/>
    <w:rsid w:val="00CC33C3"/>
    <w:rsid w:val="00CC4C99"/>
    <w:rsid w:val="00CC5983"/>
    <w:rsid w:val="00CC69B1"/>
    <w:rsid w:val="00CC79B8"/>
    <w:rsid w:val="00CC7A6E"/>
    <w:rsid w:val="00CD0D98"/>
    <w:rsid w:val="00CD5397"/>
    <w:rsid w:val="00CD5B3D"/>
    <w:rsid w:val="00CE0F44"/>
    <w:rsid w:val="00CE1B4B"/>
    <w:rsid w:val="00CE4247"/>
    <w:rsid w:val="00CE47AA"/>
    <w:rsid w:val="00CE4D9F"/>
    <w:rsid w:val="00CE53C3"/>
    <w:rsid w:val="00CE64FD"/>
    <w:rsid w:val="00CE6510"/>
    <w:rsid w:val="00CE6A1C"/>
    <w:rsid w:val="00CE6A52"/>
    <w:rsid w:val="00CF4EF6"/>
    <w:rsid w:val="00CF5572"/>
    <w:rsid w:val="00CF55F4"/>
    <w:rsid w:val="00CF7DB4"/>
    <w:rsid w:val="00D00AC6"/>
    <w:rsid w:val="00D00D27"/>
    <w:rsid w:val="00D00F27"/>
    <w:rsid w:val="00D02494"/>
    <w:rsid w:val="00D07060"/>
    <w:rsid w:val="00D111DD"/>
    <w:rsid w:val="00D113CC"/>
    <w:rsid w:val="00D13FEE"/>
    <w:rsid w:val="00D145D5"/>
    <w:rsid w:val="00D151DA"/>
    <w:rsid w:val="00D1659F"/>
    <w:rsid w:val="00D20FE0"/>
    <w:rsid w:val="00D2262A"/>
    <w:rsid w:val="00D2719D"/>
    <w:rsid w:val="00D31641"/>
    <w:rsid w:val="00D32424"/>
    <w:rsid w:val="00D33A0A"/>
    <w:rsid w:val="00D35C89"/>
    <w:rsid w:val="00D35D93"/>
    <w:rsid w:val="00D36FD7"/>
    <w:rsid w:val="00D37AF2"/>
    <w:rsid w:val="00D410C4"/>
    <w:rsid w:val="00D43E6B"/>
    <w:rsid w:val="00D43FDA"/>
    <w:rsid w:val="00D44046"/>
    <w:rsid w:val="00D46311"/>
    <w:rsid w:val="00D46532"/>
    <w:rsid w:val="00D46923"/>
    <w:rsid w:val="00D50646"/>
    <w:rsid w:val="00D5325D"/>
    <w:rsid w:val="00D57FD5"/>
    <w:rsid w:val="00D61D93"/>
    <w:rsid w:val="00D61FEA"/>
    <w:rsid w:val="00D6598A"/>
    <w:rsid w:val="00D67736"/>
    <w:rsid w:val="00D67AF7"/>
    <w:rsid w:val="00D7011A"/>
    <w:rsid w:val="00D7224D"/>
    <w:rsid w:val="00D73086"/>
    <w:rsid w:val="00D7405D"/>
    <w:rsid w:val="00D74125"/>
    <w:rsid w:val="00D7480C"/>
    <w:rsid w:val="00D766DF"/>
    <w:rsid w:val="00D769EC"/>
    <w:rsid w:val="00D82DE4"/>
    <w:rsid w:val="00D839AD"/>
    <w:rsid w:val="00D83BF1"/>
    <w:rsid w:val="00D83FB0"/>
    <w:rsid w:val="00D86546"/>
    <w:rsid w:val="00D8692F"/>
    <w:rsid w:val="00D8799F"/>
    <w:rsid w:val="00D9067B"/>
    <w:rsid w:val="00D9514A"/>
    <w:rsid w:val="00D95BB0"/>
    <w:rsid w:val="00DA1171"/>
    <w:rsid w:val="00DA46BE"/>
    <w:rsid w:val="00DA49E7"/>
    <w:rsid w:val="00DA4FFC"/>
    <w:rsid w:val="00DA54F8"/>
    <w:rsid w:val="00DA55DE"/>
    <w:rsid w:val="00DA643B"/>
    <w:rsid w:val="00DA66F5"/>
    <w:rsid w:val="00DA706D"/>
    <w:rsid w:val="00DA74F2"/>
    <w:rsid w:val="00DB0A54"/>
    <w:rsid w:val="00DB4440"/>
    <w:rsid w:val="00DB445E"/>
    <w:rsid w:val="00DB5900"/>
    <w:rsid w:val="00DC0EB0"/>
    <w:rsid w:val="00DC14BF"/>
    <w:rsid w:val="00DC22BC"/>
    <w:rsid w:val="00DC6C30"/>
    <w:rsid w:val="00DC73C2"/>
    <w:rsid w:val="00DC7F43"/>
    <w:rsid w:val="00DD0996"/>
    <w:rsid w:val="00DD1555"/>
    <w:rsid w:val="00DD2CFD"/>
    <w:rsid w:val="00DD539F"/>
    <w:rsid w:val="00DD5E62"/>
    <w:rsid w:val="00DE26A2"/>
    <w:rsid w:val="00DE4A49"/>
    <w:rsid w:val="00DE66BE"/>
    <w:rsid w:val="00DE6897"/>
    <w:rsid w:val="00DE74FE"/>
    <w:rsid w:val="00DF11BC"/>
    <w:rsid w:val="00DF35D3"/>
    <w:rsid w:val="00DF43B6"/>
    <w:rsid w:val="00DF4ABD"/>
    <w:rsid w:val="00DF5ADF"/>
    <w:rsid w:val="00DF6CBC"/>
    <w:rsid w:val="00DF7560"/>
    <w:rsid w:val="00DF76F8"/>
    <w:rsid w:val="00E01C97"/>
    <w:rsid w:val="00E01E28"/>
    <w:rsid w:val="00E04899"/>
    <w:rsid w:val="00E05824"/>
    <w:rsid w:val="00E0632F"/>
    <w:rsid w:val="00E06954"/>
    <w:rsid w:val="00E10EC8"/>
    <w:rsid w:val="00E12C24"/>
    <w:rsid w:val="00E1351A"/>
    <w:rsid w:val="00E1594E"/>
    <w:rsid w:val="00E15E54"/>
    <w:rsid w:val="00E163E0"/>
    <w:rsid w:val="00E1641F"/>
    <w:rsid w:val="00E203BD"/>
    <w:rsid w:val="00E20905"/>
    <w:rsid w:val="00E21E8A"/>
    <w:rsid w:val="00E2247F"/>
    <w:rsid w:val="00E23EE4"/>
    <w:rsid w:val="00E248DF"/>
    <w:rsid w:val="00E24C23"/>
    <w:rsid w:val="00E27F07"/>
    <w:rsid w:val="00E322DB"/>
    <w:rsid w:val="00E32FA5"/>
    <w:rsid w:val="00E34E76"/>
    <w:rsid w:val="00E416BD"/>
    <w:rsid w:val="00E425EF"/>
    <w:rsid w:val="00E44501"/>
    <w:rsid w:val="00E45491"/>
    <w:rsid w:val="00E466F5"/>
    <w:rsid w:val="00E47415"/>
    <w:rsid w:val="00E518A9"/>
    <w:rsid w:val="00E518DD"/>
    <w:rsid w:val="00E51F7D"/>
    <w:rsid w:val="00E53561"/>
    <w:rsid w:val="00E54154"/>
    <w:rsid w:val="00E55048"/>
    <w:rsid w:val="00E57EE1"/>
    <w:rsid w:val="00E60183"/>
    <w:rsid w:val="00E602DE"/>
    <w:rsid w:val="00E6035C"/>
    <w:rsid w:val="00E609C1"/>
    <w:rsid w:val="00E63E51"/>
    <w:rsid w:val="00E63E75"/>
    <w:rsid w:val="00E64B36"/>
    <w:rsid w:val="00E64BA8"/>
    <w:rsid w:val="00E6690C"/>
    <w:rsid w:val="00E675EC"/>
    <w:rsid w:val="00E678A1"/>
    <w:rsid w:val="00E707E2"/>
    <w:rsid w:val="00E710FC"/>
    <w:rsid w:val="00E72E1C"/>
    <w:rsid w:val="00E73D3A"/>
    <w:rsid w:val="00E77BFD"/>
    <w:rsid w:val="00E82F33"/>
    <w:rsid w:val="00E83CB4"/>
    <w:rsid w:val="00E84D80"/>
    <w:rsid w:val="00E86A08"/>
    <w:rsid w:val="00E87B54"/>
    <w:rsid w:val="00E92E0B"/>
    <w:rsid w:val="00E93C66"/>
    <w:rsid w:val="00E94C8F"/>
    <w:rsid w:val="00E9692E"/>
    <w:rsid w:val="00E9723C"/>
    <w:rsid w:val="00E97CB0"/>
    <w:rsid w:val="00EA0601"/>
    <w:rsid w:val="00EA0969"/>
    <w:rsid w:val="00EA1917"/>
    <w:rsid w:val="00EA571F"/>
    <w:rsid w:val="00EA5C86"/>
    <w:rsid w:val="00EB1262"/>
    <w:rsid w:val="00EB1F5F"/>
    <w:rsid w:val="00EB2A82"/>
    <w:rsid w:val="00EB45B6"/>
    <w:rsid w:val="00EB4AF4"/>
    <w:rsid w:val="00EB6019"/>
    <w:rsid w:val="00EB7134"/>
    <w:rsid w:val="00EC2C74"/>
    <w:rsid w:val="00EC3B17"/>
    <w:rsid w:val="00EC55CE"/>
    <w:rsid w:val="00EC5F45"/>
    <w:rsid w:val="00EC67F1"/>
    <w:rsid w:val="00ED0993"/>
    <w:rsid w:val="00ED1719"/>
    <w:rsid w:val="00ED3E3F"/>
    <w:rsid w:val="00ED4BA6"/>
    <w:rsid w:val="00ED547F"/>
    <w:rsid w:val="00ED620F"/>
    <w:rsid w:val="00ED6ECB"/>
    <w:rsid w:val="00ED79F1"/>
    <w:rsid w:val="00EE1A0F"/>
    <w:rsid w:val="00EE21E4"/>
    <w:rsid w:val="00EE351A"/>
    <w:rsid w:val="00EE35D9"/>
    <w:rsid w:val="00EE3E45"/>
    <w:rsid w:val="00EE7704"/>
    <w:rsid w:val="00EF2AAE"/>
    <w:rsid w:val="00EF4971"/>
    <w:rsid w:val="00EF6900"/>
    <w:rsid w:val="00EF760E"/>
    <w:rsid w:val="00F000F3"/>
    <w:rsid w:val="00F006AC"/>
    <w:rsid w:val="00F00B3D"/>
    <w:rsid w:val="00F01402"/>
    <w:rsid w:val="00F02A12"/>
    <w:rsid w:val="00F03275"/>
    <w:rsid w:val="00F037E2"/>
    <w:rsid w:val="00F03A23"/>
    <w:rsid w:val="00F05DEC"/>
    <w:rsid w:val="00F06918"/>
    <w:rsid w:val="00F07BD9"/>
    <w:rsid w:val="00F10D5C"/>
    <w:rsid w:val="00F13343"/>
    <w:rsid w:val="00F14B1F"/>
    <w:rsid w:val="00F158C0"/>
    <w:rsid w:val="00F16510"/>
    <w:rsid w:val="00F16EF3"/>
    <w:rsid w:val="00F175FC"/>
    <w:rsid w:val="00F1787C"/>
    <w:rsid w:val="00F20058"/>
    <w:rsid w:val="00F200B6"/>
    <w:rsid w:val="00F22470"/>
    <w:rsid w:val="00F2278F"/>
    <w:rsid w:val="00F24021"/>
    <w:rsid w:val="00F24DA6"/>
    <w:rsid w:val="00F25CAE"/>
    <w:rsid w:val="00F311F0"/>
    <w:rsid w:val="00F31568"/>
    <w:rsid w:val="00F3166F"/>
    <w:rsid w:val="00F34126"/>
    <w:rsid w:val="00F36830"/>
    <w:rsid w:val="00F40DA5"/>
    <w:rsid w:val="00F41D4D"/>
    <w:rsid w:val="00F41FEF"/>
    <w:rsid w:val="00F42691"/>
    <w:rsid w:val="00F472A3"/>
    <w:rsid w:val="00F5251B"/>
    <w:rsid w:val="00F540F7"/>
    <w:rsid w:val="00F5591A"/>
    <w:rsid w:val="00F57F8E"/>
    <w:rsid w:val="00F604AA"/>
    <w:rsid w:val="00F611BC"/>
    <w:rsid w:val="00F617AF"/>
    <w:rsid w:val="00F61DDE"/>
    <w:rsid w:val="00F64D7F"/>
    <w:rsid w:val="00F65A87"/>
    <w:rsid w:val="00F661B6"/>
    <w:rsid w:val="00F701BF"/>
    <w:rsid w:val="00F70D4A"/>
    <w:rsid w:val="00F72303"/>
    <w:rsid w:val="00F74857"/>
    <w:rsid w:val="00F7566B"/>
    <w:rsid w:val="00F764A5"/>
    <w:rsid w:val="00F76944"/>
    <w:rsid w:val="00F76975"/>
    <w:rsid w:val="00F771BD"/>
    <w:rsid w:val="00F77760"/>
    <w:rsid w:val="00F803F6"/>
    <w:rsid w:val="00F84D52"/>
    <w:rsid w:val="00F877DB"/>
    <w:rsid w:val="00F92A77"/>
    <w:rsid w:val="00F932FF"/>
    <w:rsid w:val="00F942A1"/>
    <w:rsid w:val="00F94A8F"/>
    <w:rsid w:val="00F979D8"/>
    <w:rsid w:val="00F97D7A"/>
    <w:rsid w:val="00FA1AD2"/>
    <w:rsid w:val="00FA2340"/>
    <w:rsid w:val="00FA56C0"/>
    <w:rsid w:val="00FA592B"/>
    <w:rsid w:val="00FA7346"/>
    <w:rsid w:val="00FA7D1F"/>
    <w:rsid w:val="00FB0639"/>
    <w:rsid w:val="00FB0689"/>
    <w:rsid w:val="00FB0D01"/>
    <w:rsid w:val="00FB24CC"/>
    <w:rsid w:val="00FB2838"/>
    <w:rsid w:val="00FC1D0D"/>
    <w:rsid w:val="00FC1FCA"/>
    <w:rsid w:val="00FC2916"/>
    <w:rsid w:val="00FC34F7"/>
    <w:rsid w:val="00FC6B34"/>
    <w:rsid w:val="00FC6DBF"/>
    <w:rsid w:val="00FC6EBF"/>
    <w:rsid w:val="00FC72F5"/>
    <w:rsid w:val="00FC7997"/>
    <w:rsid w:val="00FD0FBA"/>
    <w:rsid w:val="00FD31CD"/>
    <w:rsid w:val="00FD3377"/>
    <w:rsid w:val="00FD6AFC"/>
    <w:rsid w:val="00FE1922"/>
    <w:rsid w:val="00FE1FF5"/>
    <w:rsid w:val="00FE3861"/>
    <w:rsid w:val="00FE6E4F"/>
    <w:rsid w:val="00FF0999"/>
    <w:rsid w:val="00FF5729"/>
    <w:rsid w:val="00FF5F7B"/>
    <w:rsid w:val="00FF6B66"/>
    <w:rsid w:val="00FF6EFB"/>
    <w:rsid w:val="00FF7859"/>
    <w:rsid w:val="00FF7E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B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480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F25CAE"/>
    <w:rPr>
      <w:sz w:val="16"/>
      <w:szCs w:val="16"/>
    </w:rPr>
  </w:style>
  <w:style w:type="paragraph" w:styleId="CommentText">
    <w:name w:val="annotation text"/>
    <w:basedOn w:val="Normal"/>
    <w:link w:val="CommentTextChar"/>
    <w:rsid w:val="00F25CAE"/>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rsid w:val="00F25CAE"/>
    <w:rPr>
      <w:rFonts w:eastAsiaTheme="minorEastAsia"/>
      <w:sz w:val="20"/>
      <w:szCs w:val="20"/>
      <w:lang w:eastAsia="ja-JP"/>
    </w:rPr>
  </w:style>
  <w:style w:type="paragraph" w:styleId="BalloonText">
    <w:name w:val="Balloon Text"/>
    <w:basedOn w:val="Normal"/>
    <w:link w:val="BalloonTextChar"/>
    <w:uiPriority w:val="99"/>
    <w:semiHidden/>
    <w:unhideWhenUsed/>
    <w:rsid w:val="00F25CAE"/>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25CAE"/>
    <w:rPr>
      <w:rFonts w:ascii="Tahoma" w:hAnsi="Tahoma" w:cs="Tahoma"/>
      <w:sz w:val="16"/>
      <w:szCs w:val="16"/>
    </w:rPr>
  </w:style>
  <w:style w:type="paragraph" w:styleId="ListParagraph">
    <w:name w:val="List Paragraph"/>
    <w:basedOn w:val="Normal"/>
    <w:uiPriority w:val="34"/>
    <w:qFormat/>
    <w:rsid w:val="004A21EF"/>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07FA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07FA7"/>
  </w:style>
  <w:style w:type="paragraph" w:styleId="Footer">
    <w:name w:val="footer"/>
    <w:basedOn w:val="Normal"/>
    <w:link w:val="FooterChar"/>
    <w:uiPriority w:val="99"/>
    <w:semiHidden/>
    <w:unhideWhenUsed/>
    <w:rsid w:val="00807FA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807FA7"/>
  </w:style>
  <w:style w:type="paragraph" w:styleId="CommentSubject">
    <w:name w:val="annotation subject"/>
    <w:basedOn w:val="CommentText"/>
    <w:next w:val="CommentText"/>
    <w:link w:val="CommentSubjectChar"/>
    <w:uiPriority w:val="99"/>
    <w:semiHidden/>
    <w:unhideWhenUsed/>
    <w:rsid w:val="00EB6019"/>
    <w:pPr>
      <w:spacing w:after="200"/>
    </w:pPr>
    <w:rPr>
      <w:rFonts w:eastAsiaTheme="minorHAnsi"/>
      <w:b/>
      <w:bCs/>
      <w:lang w:eastAsia="en-US"/>
    </w:rPr>
  </w:style>
  <w:style w:type="character" w:customStyle="1" w:styleId="CommentSubjectChar">
    <w:name w:val="Comment Subject Char"/>
    <w:basedOn w:val="CommentTextChar"/>
    <w:link w:val="CommentSubject"/>
    <w:uiPriority w:val="99"/>
    <w:semiHidden/>
    <w:rsid w:val="00EB6019"/>
    <w:rPr>
      <w:b/>
      <w:bCs/>
    </w:rPr>
  </w:style>
  <w:style w:type="paragraph" w:customStyle="1" w:styleId="Default">
    <w:name w:val="Default"/>
    <w:rsid w:val="009D00F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0">
    <w:name w:val="Pa0"/>
    <w:basedOn w:val="Default"/>
    <w:next w:val="Default"/>
    <w:uiPriority w:val="99"/>
    <w:rsid w:val="005B529A"/>
    <w:pPr>
      <w:spacing w:line="161" w:lineRule="atLeast"/>
    </w:pPr>
    <w:rPr>
      <w:rFonts w:ascii="Futura Std Medium" w:hAnsi="Futura Std Medium" w:cstheme="minorBidi"/>
      <w:color w:val="auto"/>
    </w:rPr>
  </w:style>
  <w:style w:type="paragraph" w:customStyle="1" w:styleId="Pa1">
    <w:name w:val="Pa1"/>
    <w:basedOn w:val="Default"/>
    <w:next w:val="Default"/>
    <w:uiPriority w:val="99"/>
    <w:rsid w:val="005B529A"/>
    <w:pPr>
      <w:spacing w:line="221" w:lineRule="atLeast"/>
    </w:pPr>
    <w:rPr>
      <w:rFonts w:ascii="Futura Std Medium" w:hAnsi="Futura Std Medium" w:cstheme="minorBidi"/>
      <w:color w:val="auto"/>
    </w:rPr>
  </w:style>
  <w:style w:type="paragraph" w:customStyle="1" w:styleId="Pa2">
    <w:name w:val="Pa2"/>
    <w:basedOn w:val="Default"/>
    <w:next w:val="Default"/>
    <w:uiPriority w:val="99"/>
    <w:rsid w:val="005B529A"/>
    <w:pPr>
      <w:spacing w:line="161" w:lineRule="atLeast"/>
    </w:pPr>
    <w:rPr>
      <w:rFonts w:ascii="Futura Std Medium" w:hAnsi="Futura Std Medium" w:cstheme="minorBidi"/>
      <w:color w:val="auto"/>
    </w:rPr>
  </w:style>
  <w:style w:type="paragraph" w:customStyle="1" w:styleId="Pa3">
    <w:name w:val="Pa3"/>
    <w:basedOn w:val="Default"/>
    <w:next w:val="Default"/>
    <w:uiPriority w:val="99"/>
    <w:rsid w:val="005B529A"/>
    <w:pPr>
      <w:spacing w:line="161" w:lineRule="atLeast"/>
    </w:pPr>
    <w:rPr>
      <w:rFonts w:ascii="Futura Std Medium" w:hAnsi="Futura Std Medium" w:cstheme="minorBidi"/>
      <w:color w:val="auto"/>
    </w:rPr>
  </w:style>
  <w:style w:type="character" w:customStyle="1" w:styleId="A2">
    <w:name w:val="A2"/>
    <w:uiPriority w:val="99"/>
    <w:rsid w:val="005B529A"/>
    <w:rPr>
      <w:rFonts w:ascii="Bembo Std" w:hAnsi="Bembo Std" w:cs="Bembo Std"/>
      <w:color w:val="221E1F"/>
      <w:sz w:val="10"/>
      <w:szCs w:val="10"/>
    </w:rPr>
  </w:style>
  <w:style w:type="paragraph" w:customStyle="1" w:styleId="Pa4">
    <w:name w:val="Pa4"/>
    <w:basedOn w:val="Default"/>
    <w:next w:val="Default"/>
    <w:uiPriority w:val="99"/>
    <w:rsid w:val="005B529A"/>
    <w:pPr>
      <w:spacing w:line="161" w:lineRule="atLeast"/>
    </w:pPr>
    <w:rPr>
      <w:rFonts w:ascii="Futura Std Medium" w:hAnsi="Futura Std Medium" w:cstheme="minorBidi"/>
      <w:color w:val="auto"/>
    </w:rPr>
  </w:style>
  <w:style w:type="character" w:customStyle="1" w:styleId="sheader51">
    <w:name w:val="sheader51"/>
    <w:basedOn w:val="DefaultParagraphFont"/>
    <w:rsid w:val="006D29C7"/>
    <w:rPr>
      <w:rFonts w:ascii="Times New Roman" w:hAnsi="Times New Roman" w:cs="Times New Roman" w:hint="default"/>
      <w:sz w:val="24"/>
      <w:szCs w:val="24"/>
    </w:rPr>
  </w:style>
  <w:style w:type="paragraph" w:styleId="FootnoteText">
    <w:name w:val="footnote text"/>
    <w:basedOn w:val="Normal"/>
    <w:link w:val="FootnoteTextChar"/>
    <w:uiPriority w:val="99"/>
    <w:semiHidden/>
    <w:unhideWhenUsed/>
    <w:rsid w:val="00CE0F4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E0F44"/>
    <w:rPr>
      <w:sz w:val="20"/>
      <w:szCs w:val="20"/>
    </w:rPr>
  </w:style>
  <w:style w:type="character" w:styleId="FootnoteReference">
    <w:name w:val="footnote reference"/>
    <w:basedOn w:val="DefaultParagraphFont"/>
    <w:uiPriority w:val="99"/>
    <w:semiHidden/>
    <w:unhideWhenUsed/>
    <w:rsid w:val="00CE0F44"/>
    <w:rPr>
      <w:vertAlign w:val="superscript"/>
    </w:rPr>
  </w:style>
  <w:style w:type="character" w:styleId="Emphasis">
    <w:name w:val="Emphasis"/>
    <w:basedOn w:val="DefaultParagraphFont"/>
    <w:uiPriority w:val="20"/>
    <w:qFormat/>
    <w:rsid w:val="00732E4D"/>
    <w:rPr>
      <w:b/>
      <w:bCs/>
      <w:i w:val="0"/>
      <w:iCs w:val="0"/>
    </w:rPr>
  </w:style>
  <w:style w:type="character" w:styleId="Hyperlink">
    <w:name w:val="Hyperlink"/>
    <w:basedOn w:val="DefaultParagraphFont"/>
    <w:uiPriority w:val="99"/>
    <w:unhideWhenUsed/>
    <w:rsid w:val="00376699"/>
    <w:rPr>
      <w:color w:val="0000FF"/>
      <w:u w:val="single"/>
    </w:rPr>
  </w:style>
  <w:style w:type="character" w:styleId="FollowedHyperlink">
    <w:name w:val="FollowedHyperlink"/>
    <w:basedOn w:val="DefaultParagraphFont"/>
    <w:uiPriority w:val="99"/>
    <w:semiHidden/>
    <w:unhideWhenUsed/>
    <w:rsid w:val="00F611BC"/>
    <w:rPr>
      <w:color w:val="800080" w:themeColor="followedHyperlink"/>
      <w:u w:val="single"/>
    </w:rPr>
  </w:style>
  <w:style w:type="paragraph" w:styleId="Revision">
    <w:name w:val="Revision"/>
    <w:hidden/>
    <w:uiPriority w:val="99"/>
    <w:semiHidden/>
    <w:rsid w:val="00EF6900"/>
    <w:pPr>
      <w:spacing w:after="0"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81B67"/>
    <w:rPr>
      <w:i/>
      <w:iCs/>
    </w:rPr>
  </w:style>
  <w:style w:type="character" w:customStyle="1" w:styleId="st1">
    <w:name w:val="st1"/>
    <w:basedOn w:val="DefaultParagraphFont"/>
    <w:rsid w:val="003C0519"/>
  </w:style>
  <w:style w:type="character" w:customStyle="1" w:styleId="slug-pages">
    <w:name w:val="slug-pages"/>
    <w:basedOn w:val="DefaultParagraphFont"/>
    <w:rsid w:val="003C0519"/>
  </w:style>
  <w:style w:type="character" w:customStyle="1" w:styleId="Heading1Char">
    <w:name w:val="Heading 1 Char"/>
    <w:basedOn w:val="DefaultParagraphFont"/>
    <w:link w:val="Heading1"/>
    <w:uiPriority w:val="9"/>
    <w:rsid w:val="00D7480C"/>
    <w:rPr>
      <w:rFonts w:ascii="Times New Roman" w:eastAsia="Times New Roman" w:hAnsi="Times New Roman" w:cs="Times New Roman"/>
      <w:b/>
      <w:bCs/>
      <w:kern w:val="36"/>
      <w:sz w:val="48"/>
      <w:szCs w:val="48"/>
    </w:rPr>
  </w:style>
  <w:style w:type="character" w:customStyle="1" w:styleId="a">
    <w:name w:val="_"/>
    <w:basedOn w:val="DefaultParagraphFont"/>
    <w:rsid w:val="00385162"/>
  </w:style>
  <w:style w:type="character" w:customStyle="1" w:styleId="fn">
    <w:name w:val="fn"/>
    <w:basedOn w:val="DefaultParagraphFont"/>
    <w:rsid w:val="00C54D79"/>
  </w:style>
  <w:style w:type="character" w:customStyle="1" w:styleId="subtitle">
    <w:name w:val="subtitle"/>
    <w:basedOn w:val="DefaultParagraphFont"/>
    <w:rsid w:val="00C54D79"/>
  </w:style>
  <w:style w:type="paragraph" w:styleId="NormalWeb">
    <w:name w:val="Normal (Web)"/>
    <w:basedOn w:val="Normal"/>
    <w:uiPriority w:val="99"/>
    <w:unhideWhenUsed/>
    <w:rsid w:val="001268AF"/>
    <w:pPr>
      <w:spacing w:before="100" w:beforeAutospacing="1" w:after="100" w:afterAutospacing="1"/>
    </w:pPr>
  </w:style>
  <w:style w:type="character" w:styleId="LineNumber">
    <w:name w:val="line number"/>
    <w:basedOn w:val="DefaultParagraphFont"/>
    <w:uiPriority w:val="99"/>
    <w:semiHidden/>
    <w:unhideWhenUsed/>
    <w:rsid w:val="00AC09F1"/>
  </w:style>
  <w:style w:type="paragraph" w:customStyle="1" w:styleId="EndNoteBibliography">
    <w:name w:val="EndNote Bibliography"/>
    <w:basedOn w:val="Normal"/>
    <w:link w:val="EndNoteBibliographyChar"/>
    <w:rsid w:val="00413215"/>
    <w:pPr>
      <w:spacing w:after="160"/>
    </w:pPr>
    <w:rPr>
      <w:rFonts w:eastAsiaTheme="minorHAnsi"/>
      <w:noProof/>
      <w:szCs w:val="22"/>
    </w:rPr>
  </w:style>
  <w:style w:type="character" w:customStyle="1" w:styleId="EndNoteBibliographyChar">
    <w:name w:val="EndNote Bibliography Char"/>
    <w:basedOn w:val="DefaultParagraphFont"/>
    <w:link w:val="EndNoteBibliography"/>
    <w:rsid w:val="00413215"/>
    <w:rPr>
      <w:rFonts w:ascii="Times New Roman" w:hAnsi="Times New Roman" w:cs="Times New Roman"/>
      <w:noProof/>
      <w:sz w:val="24"/>
    </w:rPr>
  </w:style>
  <w:style w:type="character" w:customStyle="1" w:styleId="il">
    <w:name w:val="il"/>
    <w:basedOn w:val="DefaultParagraphFont"/>
    <w:rsid w:val="008C02FA"/>
  </w:style>
</w:styles>
</file>

<file path=word/webSettings.xml><?xml version="1.0" encoding="utf-8"?>
<w:webSettings xmlns:r="http://schemas.openxmlformats.org/officeDocument/2006/relationships" xmlns:w="http://schemas.openxmlformats.org/wordprocessingml/2006/main">
  <w:divs>
    <w:div w:id="89589038">
      <w:bodyDiv w:val="1"/>
      <w:marLeft w:val="0"/>
      <w:marRight w:val="0"/>
      <w:marTop w:val="0"/>
      <w:marBottom w:val="0"/>
      <w:divBdr>
        <w:top w:val="none" w:sz="0" w:space="0" w:color="auto"/>
        <w:left w:val="none" w:sz="0" w:space="0" w:color="auto"/>
        <w:bottom w:val="none" w:sz="0" w:space="0" w:color="auto"/>
        <w:right w:val="none" w:sz="0" w:space="0" w:color="auto"/>
      </w:divBdr>
    </w:div>
    <w:div w:id="167328577">
      <w:bodyDiv w:val="1"/>
      <w:marLeft w:val="0"/>
      <w:marRight w:val="0"/>
      <w:marTop w:val="0"/>
      <w:marBottom w:val="0"/>
      <w:divBdr>
        <w:top w:val="none" w:sz="0" w:space="0" w:color="auto"/>
        <w:left w:val="none" w:sz="0" w:space="0" w:color="auto"/>
        <w:bottom w:val="none" w:sz="0" w:space="0" w:color="auto"/>
        <w:right w:val="none" w:sz="0" w:space="0" w:color="auto"/>
      </w:divBdr>
    </w:div>
    <w:div w:id="169563437">
      <w:bodyDiv w:val="1"/>
      <w:marLeft w:val="0"/>
      <w:marRight w:val="0"/>
      <w:marTop w:val="0"/>
      <w:marBottom w:val="0"/>
      <w:divBdr>
        <w:top w:val="none" w:sz="0" w:space="0" w:color="auto"/>
        <w:left w:val="none" w:sz="0" w:space="0" w:color="auto"/>
        <w:bottom w:val="none" w:sz="0" w:space="0" w:color="auto"/>
        <w:right w:val="none" w:sz="0" w:space="0" w:color="auto"/>
      </w:divBdr>
    </w:div>
    <w:div w:id="350230680">
      <w:bodyDiv w:val="1"/>
      <w:marLeft w:val="0"/>
      <w:marRight w:val="0"/>
      <w:marTop w:val="0"/>
      <w:marBottom w:val="0"/>
      <w:divBdr>
        <w:top w:val="none" w:sz="0" w:space="0" w:color="auto"/>
        <w:left w:val="none" w:sz="0" w:space="0" w:color="auto"/>
        <w:bottom w:val="none" w:sz="0" w:space="0" w:color="auto"/>
        <w:right w:val="none" w:sz="0" w:space="0" w:color="auto"/>
      </w:divBdr>
      <w:divsChild>
        <w:div w:id="359160852">
          <w:marLeft w:val="0"/>
          <w:marRight w:val="0"/>
          <w:marTop w:val="0"/>
          <w:marBottom w:val="0"/>
          <w:divBdr>
            <w:top w:val="none" w:sz="0" w:space="0" w:color="auto"/>
            <w:left w:val="none" w:sz="0" w:space="0" w:color="auto"/>
            <w:bottom w:val="none" w:sz="0" w:space="0" w:color="auto"/>
            <w:right w:val="none" w:sz="0" w:space="0" w:color="auto"/>
          </w:divBdr>
        </w:div>
        <w:div w:id="553007012">
          <w:marLeft w:val="0"/>
          <w:marRight w:val="0"/>
          <w:marTop w:val="0"/>
          <w:marBottom w:val="0"/>
          <w:divBdr>
            <w:top w:val="none" w:sz="0" w:space="0" w:color="auto"/>
            <w:left w:val="none" w:sz="0" w:space="0" w:color="auto"/>
            <w:bottom w:val="none" w:sz="0" w:space="0" w:color="auto"/>
            <w:right w:val="none" w:sz="0" w:space="0" w:color="auto"/>
          </w:divBdr>
        </w:div>
        <w:div w:id="1575554907">
          <w:marLeft w:val="0"/>
          <w:marRight w:val="0"/>
          <w:marTop w:val="0"/>
          <w:marBottom w:val="0"/>
          <w:divBdr>
            <w:top w:val="none" w:sz="0" w:space="0" w:color="auto"/>
            <w:left w:val="none" w:sz="0" w:space="0" w:color="auto"/>
            <w:bottom w:val="none" w:sz="0" w:space="0" w:color="auto"/>
            <w:right w:val="none" w:sz="0" w:space="0" w:color="auto"/>
          </w:divBdr>
        </w:div>
      </w:divsChild>
    </w:div>
    <w:div w:id="378209252">
      <w:bodyDiv w:val="1"/>
      <w:marLeft w:val="0"/>
      <w:marRight w:val="0"/>
      <w:marTop w:val="0"/>
      <w:marBottom w:val="0"/>
      <w:divBdr>
        <w:top w:val="none" w:sz="0" w:space="0" w:color="auto"/>
        <w:left w:val="none" w:sz="0" w:space="0" w:color="auto"/>
        <w:bottom w:val="none" w:sz="0" w:space="0" w:color="auto"/>
        <w:right w:val="none" w:sz="0" w:space="0" w:color="auto"/>
      </w:divBdr>
      <w:divsChild>
        <w:div w:id="1875118661">
          <w:marLeft w:val="0"/>
          <w:marRight w:val="0"/>
          <w:marTop w:val="0"/>
          <w:marBottom w:val="0"/>
          <w:divBdr>
            <w:top w:val="none" w:sz="0" w:space="0" w:color="auto"/>
            <w:left w:val="none" w:sz="0" w:space="0" w:color="auto"/>
            <w:bottom w:val="none" w:sz="0" w:space="0" w:color="auto"/>
            <w:right w:val="none" w:sz="0" w:space="0" w:color="auto"/>
          </w:divBdr>
          <w:divsChild>
            <w:div w:id="1238327366">
              <w:marLeft w:val="0"/>
              <w:marRight w:val="0"/>
              <w:marTop w:val="0"/>
              <w:marBottom w:val="0"/>
              <w:divBdr>
                <w:top w:val="none" w:sz="0" w:space="0" w:color="auto"/>
                <w:left w:val="none" w:sz="0" w:space="0" w:color="auto"/>
                <w:bottom w:val="none" w:sz="0" w:space="0" w:color="auto"/>
                <w:right w:val="none" w:sz="0" w:space="0" w:color="auto"/>
              </w:divBdr>
              <w:divsChild>
                <w:div w:id="1707827849">
                  <w:marLeft w:val="0"/>
                  <w:marRight w:val="0"/>
                  <w:marTop w:val="0"/>
                  <w:marBottom w:val="0"/>
                  <w:divBdr>
                    <w:top w:val="none" w:sz="0" w:space="0" w:color="auto"/>
                    <w:left w:val="none" w:sz="0" w:space="0" w:color="auto"/>
                    <w:bottom w:val="none" w:sz="0" w:space="0" w:color="auto"/>
                    <w:right w:val="none" w:sz="0" w:space="0" w:color="auto"/>
                  </w:divBdr>
                  <w:divsChild>
                    <w:div w:id="2003508585">
                      <w:marLeft w:val="0"/>
                      <w:marRight w:val="0"/>
                      <w:marTop w:val="0"/>
                      <w:marBottom w:val="0"/>
                      <w:divBdr>
                        <w:top w:val="none" w:sz="0" w:space="0" w:color="auto"/>
                        <w:left w:val="none" w:sz="0" w:space="0" w:color="auto"/>
                        <w:bottom w:val="none" w:sz="0" w:space="0" w:color="auto"/>
                        <w:right w:val="none" w:sz="0" w:space="0" w:color="auto"/>
                      </w:divBdr>
                      <w:divsChild>
                        <w:div w:id="1649163611">
                          <w:marLeft w:val="0"/>
                          <w:marRight w:val="0"/>
                          <w:marTop w:val="0"/>
                          <w:marBottom w:val="0"/>
                          <w:divBdr>
                            <w:top w:val="none" w:sz="0" w:space="0" w:color="auto"/>
                            <w:left w:val="none" w:sz="0" w:space="0" w:color="auto"/>
                            <w:bottom w:val="none" w:sz="0" w:space="0" w:color="auto"/>
                            <w:right w:val="none" w:sz="0" w:space="0" w:color="auto"/>
                          </w:divBdr>
                          <w:divsChild>
                            <w:div w:id="1327980863">
                              <w:marLeft w:val="0"/>
                              <w:marRight w:val="0"/>
                              <w:marTop w:val="0"/>
                              <w:marBottom w:val="0"/>
                              <w:divBdr>
                                <w:top w:val="none" w:sz="0" w:space="0" w:color="auto"/>
                                <w:left w:val="none" w:sz="0" w:space="0" w:color="auto"/>
                                <w:bottom w:val="none" w:sz="0" w:space="0" w:color="auto"/>
                                <w:right w:val="none" w:sz="0" w:space="0" w:color="auto"/>
                              </w:divBdr>
                              <w:divsChild>
                                <w:div w:id="1451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404514">
      <w:bodyDiv w:val="1"/>
      <w:marLeft w:val="0"/>
      <w:marRight w:val="0"/>
      <w:marTop w:val="0"/>
      <w:marBottom w:val="0"/>
      <w:divBdr>
        <w:top w:val="none" w:sz="0" w:space="0" w:color="auto"/>
        <w:left w:val="none" w:sz="0" w:space="0" w:color="auto"/>
        <w:bottom w:val="none" w:sz="0" w:space="0" w:color="auto"/>
        <w:right w:val="none" w:sz="0" w:space="0" w:color="auto"/>
      </w:divBdr>
    </w:div>
    <w:div w:id="403797957">
      <w:bodyDiv w:val="1"/>
      <w:marLeft w:val="0"/>
      <w:marRight w:val="0"/>
      <w:marTop w:val="0"/>
      <w:marBottom w:val="0"/>
      <w:divBdr>
        <w:top w:val="none" w:sz="0" w:space="0" w:color="auto"/>
        <w:left w:val="none" w:sz="0" w:space="0" w:color="auto"/>
        <w:bottom w:val="none" w:sz="0" w:space="0" w:color="auto"/>
        <w:right w:val="none" w:sz="0" w:space="0" w:color="auto"/>
      </w:divBdr>
    </w:div>
    <w:div w:id="425737148">
      <w:bodyDiv w:val="1"/>
      <w:marLeft w:val="0"/>
      <w:marRight w:val="0"/>
      <w:marTop w:val="0"/>
      <w:marBottom w:val="0"/>
      <w:divBdr>
        <w:top w:val="none" w:sz="0" w:space="0" w:color="auto"/>
        <w:left w:val="none" w:sz="0" w:space="0" w:color="auto"/>
        <w:bottom w:val="none" w:sz="0" w:space="0" w:color="auto"/>
        <w:right w:val="none" w:sz="0" w:space="0" w:color="auto"/>
      </w:divBdr>
      <w:divsChild>
        <w:div w:id="1694260848">
          <w:marLeft w:val="0"/>
          <w:marRight w:val="0"/>
          <w:marTop w:val="0"/>
          <w:marBottom w:val="0"/>
          <w:divBdr>
            <w:top w:val="none" w:sz="0" w:space="0" w:color="auto"/>
            <w:left w:val="none" w:sz="0" w:space="0" w:color="auto"/>
            <w:bottom w:val="none" w:sz="0" w:space="0" w:color="auto"/>
            <w:right w:val="none" w:sz="0" w:space="0" w:color="auto"/>
          </w:divBdr>
          <w:divsChild>
            <w:div w:id="577056127">
              <w:marLeft w:val="0"/>
              <w:marRight w:val="0"/>
              <w:marTop w:val="0"/>
              <w:marBottom w:val="0"/>
              <w:divBdr>
                <w:top w:val="none" w:sz="0" w:space="0" w:color="auto"/>
                <w:left w:val="none" w:sz="0" w:space="0" w:color="auto"/>
                <w:bottom w:val="none" w:sz="0" w:space="0" w:color="auto"/>
                <w:right w:val="none" w:sz="0" w:space="0" w:color="auto"/>
              </w:divBdr>
            </w:div>
            <w:div w:id="1840148584">
              <w:marLeft w:val="0"/>
              <w:marRight w:val="0"/>
              <w:marTop w:val="0"/>
              <w:marBottom w:val="0"/>
              <w:divBdr>
                <w:top w:val="none" w:sz="0" w:space="0" w:color="auto"/>
                <w:left w:val="none" w:sz="0" w:space="0" w:color="auto"/>
                <w:bottom w:val="none" w:sz="0" w:space="0" w:color="auto"/>
                <w:right w:val="none" w:sz="0" w:space="0" w:color="auto"/>
              </w:divBdr>
            </w:div>
          </w:divsChild>
        </w:div>
        <w:div w:id="1782340538">
          <w:marLeft w:val="0"/>
          <w:marRight w:val="0"/>
          <w:marTop w:val="0"/>
          <w:marBottom w:val="0"/>
          <w:divBdr>
            <w:top w:val="none" w:sz="0" w:space="0" w:color="auto"/>
            <w:left w:val="none" w:sz="0" w:space="0" w:color="auto"/>
            <w:bottom w:val="none" w:sz="0" w:space="0" w:color="auto"/>
            <w:right w:val="none" w:sz="0" w:space="0" w:color="auto"/>
          </w:divBdr>
        </w:div>
      </w:divsChild>
    </w:div>
    <w:div w:id="528954568">
      <w:bodyDiv w:val="1"/>
      <w:marLeft w:val="0"/>
      <w:marRight w:val="0"/>
      <w:marTop w:val="0"/>
      <w:marBottom w:val="0"/>
      <w:divBdr>
        <w:top w:val="none" w:sz="0" w:space="0" w:color="auto"/>
        <w:left w:val="none" w:sz="0" w:space="0" w:color="auto"/>
        <w:bottom w:val="none" w:sz="0" w:space="0" w:color="auto"/>
        <w:right w:val="none" w:sz="0" w:space="0" w:color="auto"/>
      </w:divBdr>
      <w:divsChild>
        <w:div w:id="2011827989">
          <w:marLeft w:val="0"/>
          <w:marRight w:val="0"/>
          <w:marTop w:val="0"/>
          <w:marBottom w:val="0"/>
          <w:divBdr>
            <w:top w:val="none" w:sz="0" w:space="0" w:color="auto"/>
            <w:left w:val="none" w:sz="0" w:space="0" w:color="auto"/>
            <w:bottom w:val="none" w:sz="0" w:space="0" w:color="auto"/>
            <w:right w:val="none" w:sz="0" w:space="0" w:color="auto"/>
          </w:divBdr>
          <w:divsChild>
            <w:div w:id="532963037">
              <w:marLeft w:val="0"/>
              <w:marRight w:val="0"/>
              <w:marTop w:val="0"/>
              <w:marBottom w:val="0"/>
              <w:divBdr>
                <w:top w:val="none" w:sz="0" w:space="0" w:color="auto"/>
                <w:left w:val="none" w:sz="0" w:space="0" w:color="auto"/>
                <w:bottom w:val="none" w:sz="0" w:space="0" w:color="auto"/>
                <w:right w:val="none" w:sz="0" w:space="0" w:color="auto"/>
              </w:divBdr>
              <w:divsChild>
                <w:div w:id="318115021">
                  <w:marLeft w:val="0"/>
                  <w:marRight w:val="0"/>
                  <w:marTop w:val="0"/>
                  <w:marBottom w:val="0"/>
                  <w:divBdr>
                    <w:top w:val="none" w:sz="0" w:space="0" w:color="auto"/>
                    <w:left w:val="none" w:sz="0" w:space="0" w:color="auto"/>
                    <w:bottom w:val="none" w:sz="0" w:space="0" w:color="auto"/>
                    <w:right w:val="none" w:sz="0" w:space="0" w:color="auto"/>
                  </w:divBdr>
                  <w:divsChild>
                    <w:div w:id="91362933">
                      <w:marLeft w:val="0"/>
                      <w:marRight w:val="0"/>
                      <w:marTop w:val="0"/>
                      <w:marBottom w:val="0"/>
                      <w:divBdr>
                        <w:top w:val="none" w:sz="0" w:space="0" w:color="auto"/>
                        <w:left w:val="none" w:sz="0" w:space="0" w:color="auto"/>
                        <w:bottom w:val="none" w:sz="0" w:space="0" w:color="auto"/>
                        <w:right w:val="none" w:sz="0" w:space="0" w:color="auto"/>
                      </w:divBdr>
                      <w:divsChild>
                        <w:div w:id="802574468">
                          <w:marLeft w:val="0"/>
                          <w:marRight w:val="0"/>
                          <w:marTop w:val="0"/>
                          <w:marBottom w:val="0"/>
                          <w:divBdr>
                            <w:top w:val="none" w:sz="0" w:space="0" w:color="auto"/>
                            <w:left w:val="none" w:sz="0" w:space="0" w:color="auto"/>
                            <w:bottom w:val="none" w:sz="0" w:space="0" w:color="auto"/>
                            <w:right w:val="none" w:sz="0" w:space="0" w:color="auto"/>
                          </w:divBdr>
                          <w:divsChild>
                            <w:div w:id="792360896">
                              <w:marLeft w:val="0"/>
                              <w:marRight w:val="0"/>
                              <w:marTop w:val="0"/>
                              <w:marBottom w:val="0"/>
                              <w:divBdr>
                                <w:top w:val="none" w:sz="0" w:space="0" w:color="auto"/>
                                <w:left w:val="none" w:sz="0" w:space="0" w:color="auto"/>
                                <w:bottom w:val="none" w:sz="0" w:space="0" w:color="auto"/>
                                <w:right w:val="none" w:sz="0" w:space="0" w:color="auto"/>
                              </w:divBdr>
                              <w:divsChild>
                                <w:div w:id="6866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964931">
      <w:bodyDiv w:val="1"/>
      <w:marLeft w:val="0"/>
      <w:marRight w:val="0"/>
      <w:marTop w:val="0"/>
      <w:marBottom w:val="0"/>
      <w:divBdr>
        <w:top w:val="none" w:sz="0" w:space="0" w:color="auto"/>
        <w:left w:val="none" w:sz="0" w:space="0" w:color="auto"/>
        <w:bottom w:val="none" w:sz="0" w:space="0" w:color="auto"/>
        <w:right w:val="none" w:sz="0" w:space="0" w:color="auto"/>
      </w:divBdr>
    </w:div>
    <w:div w:id="569079866">
      <w:bodyDiv w:val="1"/>
      <w:marLeft w:val="0"/>
      <w:marRight w:val="0"/>
      <w:marTop w:val="0"/>
      <w:marBottom w:val="0"/>
      <w:divBdr>
        <w:top w:val="none" w:sz="0" w:space="0" w:color="auto"/>
        <w:left w:val="none" w:sz="0" w:space="0" w:color="auto"/>
        <w:bottom w:val="none" w:sz="0" w:space="0" w:color="auto"/>
        <w:right w:val="none" w:sz="0" w:space="0" w:color="auto"/>
      </w:divBdr>
    </w:div>
    <w:div w:id="644091047">
      <w:bodyDiv w:val="1"/>
      <w:marLeft w:val="0"/>
      <w:marRight w:val="0"/>
      <w:marTop w:val="0"/>
      <w:marBottom w:val="0"/>
      <w:divBdr>
        <w:top w:val="none" w:sz="0" w:space="0" w:color="auto"/>
        <w:left w:val="none" w:sz="0" w:space="0" w:color="auto"/>
        <w:bottom w:val="none" w:sz="0" w:space="0" w:color="auto"/>
        <w:right w:val="none" w:sz="0" w:space="0" w:color="auto"/>
      </w:divBdr>
    </w:div>
    <w:div w:id="699624893">
      <w:bodyDiv w:val="1"/>
      <w:marLeft w:val="0"/>
      <w:marRight w:val="0"/>
      <w:marTop w:val="0"/>
      <w:marBottom w:val="0"/>
      <w:divBdr>
        <w:top w:val="none" w:sz="0" w:space="0" w:color="auto"/>
        <w:left w:val="none" w:sz="0" w:space="0" w:color="auto"/>
        <w:bottom w:val="none" w:sz="0" w:space="0" w:color="auto"/>
        <w:right w:val="none" w:sz="0" w:space="0" w:color="auto"/>
      </w:divBdr>
    </w:div>
    <w:div w:id="776876638">
      <w:bodyDiv w:val="1"/>
      <w:marLeft w:val="0"/>
      <w:marRight w:val="0"/>
      <w:marTop w:val="0"/>
      <w:marBottom w:val="0"/>
      <w:divBdr>
        <w:top w:val="none" w:sz="0" w:space="0" w:color="auto"/>
        <w:left w:val="none" w:sz="0" w:space="0" w:color="auto"/>
        <w:bottom w:val="none" w:sz="0" w:space="0" w:color="auto"/>
        <w:right w:val="none" w:sz="0" w:space="0" w:color="auto"/>
      </w:divBdr>
      <w:divsChild>
        <w:div w:id="88701111">
          <w:marLeft w:val="0"/>
          <w:marRight w:val="0"/>
          <w:marTop w:val="0"/>
          <w:marBottom w:val="0"/>
          <w:divBdr>
            <w:top w:val="none" w:sz="0" w:space="0" w:color="auto"/>
            <w:left w:val="none" w:sz="0" w:space="0" w:color="auto"/>
            <w:bottom w:val="none" w:sz="0" w:space="0" w:color="auto"/>
            <w:right w:val="none" w:sz="0" w:space="0" w:color="auto"/>
          </w:divBdr>
          <w:divsChild>
            <w:div w:id="844634381">
              <w:marLeft w:val="0"/>
              <w:marRight w:val="0"/>
              <w:marTop w:val="0"/>
              <w:marBottom w:val="0"/>
              <w:divBdr>
                <w:top w:val="none" w:sz="0" w:space="0" w:color="auto"/>
                <w:left w:val="none" w:sz="0" w:space="0" w:color="auto"/>
                <w:bottom w:val="none" w:sz="0" w:space="0" w:color="auto"/>
                <w:right w:val="none" w:sz="0" w:space="0" w:color="auto"/>
              </w:divBdr>
              <w:divsChild>
                <w:div w:id="1042094049">
                  <w:marLeft w:val="0"/>
                  <w:marRight w:val="0"/>
                  <w:marTop w:val="0"/>
                  <w:marBottom w:val="0"/>
                  <w:divBdr>
                    <w:top w:val="none" w:sz="0" w:space="0" w:color="auto"/>
                    <w:left w:val="none" w:sz="0" w:space="0" w:color="auto"/>
                    <w:bottom w:val="none" w:sz="0" w:space="0" w:color="auto"/>
                    <w:right w:val="none" w:sz="0" w:space="0" w:color="auto"/>
                  </w:divBdr>
                  <w:divsChild>
                    <w:div w:id="1000695196">
                      <w:marLeft w:val="0"/>
                      <w:marRight w:val="0"/>
                      <w:marTop w:val="0"/>
                      <w:marBottom w:val="0"/>
                      <w:divBdr>
                        <w:top w:val="none" w:sz="0" w:space="0" w:color="auto"/>
                        <w:left w:val="none" w:sz="0" w:space="0" w:color="auto"/>
                        <w:bottom w:val="none" w:sz="0" w:space="0" w:color="auto"/>
                        <w:right w:val="none" w:sz="0" w:space="0" w:color="auto"/>
                      </w:divBdr>
                      <w:divsChild>
                        <w:div w:id="748691903">
                          <w:marLeft w:val="0"/>
                          <w:marRight w:val="0"/>
                          <w:marTop w:val="0"/>
                          <w:marBottom w:val="0"/>
                          <w:divBdr>
                            <w:top w:val="none" w:sz="0" w:space="0" w:color="auto"/>
                            <w:left w:val="none" w:sz="0" w:space="0" w:color="auto"/>
                            <w:bottom w:val="none" w:sz="0" w:space="0" w:color="auto"/>
                            <w:right w:val="none" w:sz="0" w:space="0" w:color="auto"/>
                          </w:divBdr>
                          <w:divsChild>
                            <w:div w:id="1564678987">
                              <w:marLeft w:val="0"/>
                              <w:marRight w:val="0"/>
                              <w:marTop w:val="0"/>
                              <w:marBottom w:val="0"/>
                              <w:divBdr>
                                <w:top w:val="none" w:sz="0" w:space="0" w:color="auto"/>
                                <w:left w:val="none" w:sz="0" w:space="0" w:color="auto"/>
                                <w:bottom w:val="none" w:sz="0" w:space="0" w:color="auto"/>
                                <w:right w:val="none" w:sz="0" w:space="0" w:color="auto"/>
                              </w:divBdr>
                              <w:divsChild>
                                <w:div w:id="4439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796261">
      <w:bodyDiv w:val="1"/>
      <w:marLeft w:val="0"/>
      <w:marRight w:val="0"/>
      <w:marTop w:val="0"/>
      <w:marBottom w:val="0"/>
      <w:divBdr>
        <w:top w:val="none" w:sz="0" w:space="0" w:color="auto"/>
        <w:left w:val="none" w:sz="0" w:space="0" w:color="auto"/>
        <w:bottom w:val="none" w:sz="0" w:space="0" w:color="auto"/>
        <w:right w:val="none" w:sz="0" w:space="0" w:color="auto"/>
      </w:divBdr>
      <w:divsChild>
        <w:div w:id="242958105">
          <w:marLeft w:val="0"/>
          <w:marRight w:val="0"/>
          <w:marTop w:val="0"/>
          <w:marBottom w:val="0"/>
          <w:divBdr>
            <w:top w:val="none" w:sz="0" w:space="0" w:color="auto"/>
            <w:left w:val="none" w:sz="0" w:space="0" w:color="auto"/>
            <w:bottom w:val="none" w:sz="0" w:space="0" w:color="auto"/>
            <w:right w:val="none" w:sz="0" w:space="0" w:color="auto"/>
          </w:divBdr>
          <w:divsChild>
            <w:div w:id="722486277">
              <w:marLeft w:val="0"/>
              <w:marRight w:val="0"/>
              <w:marTop w:val="0"/>
              <w:marBottom w:val="0"/>
              <w:divBdr>
                <w:top w:val="none" w:sz="0" w:space="0" w:color="auto"/>
                <w:left w:val="none" w:sz="0" w:space="0" w:color="auto"/>
                <w:bottom w:val="none" w:sz="0" w:space="0" w:color="auto"/>
                <w:right w:val="none" w:sz="0" w:space="0" w:color="auto"/>
              </w:divBdr>
              <w:divsChild>
                <w:div w:id="553741938">
                  <w:marLeft w:val="0"/>
                  <w:marRight w:val="0"/>
                  <w:marTop w:val="0"/>
                  <w:marBottom w:val="0"/>
                  <w:divBdr>
                    <w:top w:val="none" w:sz="0" w:space="0" w:color="auto"/>
                    <w:left w:val="none" w:sz="0" w:space="0" w:color="auto"/>
                    <w:bottom w:val="none" w:sz="0" w:space="0" w:color="auto"/>
                    <w:right w:val="none" w:sz="0" w:space="0" w:color="auto"/>
                  </w:divBdr>
                  <w:divsChild>
                    <w:div w:id="2048984986">
                      <w:marLeft w:val="0"/>
                      <w:marRight w:val="0"/>
                      <w:marTop w:val="0"/>
                      <w:marBottom w:val="0"/>
                      <w:divBdr>
                        <w:top w:val="none" w:sz="0" w:space="0" w:color="auto"/>
                        <w:left w:val="none" w:sz="0" w:space="0" w:color="auto"/>
                        <w:bottom w:val="none" w:sz="0" w:space="0" w:color="auto"/>
                        <w:right w:val="none" w:sz="0" w:space="0" w:color="auto"/>
                      </w:divBdr>
                      <w:divsChild>
                        <w:div w:id="1347169149">
                          <w:marLeft w:val="0"/>
                          <w:marRight w:val="0"/>
                          <w:marTop w:val="0"/>
                          <w:marBottom w:val="0"/>
                          <w:divBdr>
                            <w:top w:val="none" w:sz="0" w:space="0" w:color="auto"/>
                            <w:left w:val="none" w:sz="0" w:space="0" w:color="auto"/>
                            <w:bottom w:val="none" w:sz="0" w:space="0" w:color="auto"/>
                            <w:right w:val="none" w:sz="0" w:space="0" w:color="auto"/>
                          </w:divBdr>
                          <w:divsChild>
                            <w:div w:id="74666445">
                              <w:marLeft w:val="0"/>
                              <w:marRight w:val="0"/>
                              <w:marTop w:val="0"/>
                              <w:marBottom w:val="0"/>
                              <w:divBdr>
                                <w:top w:val="none" w:sz="0" w:space="0" w:color="auto"/>
                                <w:left w:val="none" w:sz="0" w:space="0" w:color="auto"/>
                                <w:bottom w:val="none" w:sz="0" w:space="0" w:color="auto"/>
                                <w:right w:val="none" w:sz="0" w:space="0" w:color="auto"/>
                              </w:divBdr>
                              <w:divsChild>
                                <w:div w:id="1891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843325">
      <w:bodyDiv w:val="1"/>
      <w:marLeft w:val="0"/>
      <w:marRight w:val="0"/>
      <w:marTop w:val="0"/>
      <w:marBottom w:val="0"/>
      <w:divBdr>
        <w:top w:val="none" w:sz="0" w:space="0" w:color="auto"/>
        <w:left w:val="none" w:sz="0" w:space="0" w:color="auto"/>
        <w:bottom w:val="none" w:sz="0" w:space="0" w:color="auto"/>
        <w:right w:val="none" w:sz="0" w:space="0" w:color="auto"/>
      </w:divBdr>
      <w:divsChild>
        <w:div w:id="1384713061">
          <w:marLeft w:val="0"/>
          <w:marRight w:val="0"/>
          <w:marTop w:val="0"/>
          <w:marBottom w:val="0"/>
          <w:divBdr>
            <w:top w:val="none" w:sz="0" w:space="0" w:color="auto"/>
            <w:left w:val="none" w:sz="0" w:space="0" w:color="auto"/>
            <w:bottom w:val="none" w:sz="0" w:space="0" w:color="auto"/>
            <w:right w:val="none" w:sz="0" w:space="0" w:color="auto"/>
          </w:divBdr>
        </w:div>
        <w:div w:id="1413700350">
          <w:marLeft w:val="0"/>
          <w:marRight w:val="0"/>
          <w:marTop w:val="0"/>
          <w:marBottom w:val="0"/>
          <w:divBdr>
            <w:top w:val="none" w:sz="0" w:space="0" w:color="auto"/>
            <w:left w:val="none" w:sz="0" w:space="0" w:color="auto"/>
            <w:bottom w:val="none" w:sz="0" w:space="0" w:color="auto"/>
            <w:right w:val="none" w:sz="0" w:space="0" w:color="auto"/>
          </w:divBdr>
        </w:div>
        <w:div w:id="1520509960">
          <w:marLeft w:val="0"/>
          <w:marRight w:val="0"/>
          <w:marTop w:val="0"/>
          <w:marBottom w:val="0"/>
          <w:divBdr>
            <w:top w:val="none" w:sz="0" w:space="0" w:color="auto"/>
            <w:left w:val="none" w:sz="0" w:space="0" w:color="auto"/>
            <w:bottom w:val="none" w:sz="0" w:space="0" w:color="auto"/>
            <w:right w:val="none" w:sz="0" w:space="0" w:color="auto"/>
          </w:divBdr>
        </w:div>
      </w:divsChild>
    </w:div>
    <w:div w:id="845821721">
      <w:bodyDiv w:val="1"/>
      <w:marLeft w:val="0"/>
      <w:marRight w:val="0"/>
      <w:marTop w:val="0"/>
      <w:marBottom w:val="0"/>
      <w:divBdr>
        <w:top w:val="none" w:sz="0" w:space="0" w:color="auto"/>
        <w:left w:val="none" w:sz="0" w:space="0" w:color="auto"/>
        <w:bottom w:val="none" w:sz="0" w:space="0" w:color="auto"/>
        <w:right w:val="none" w:sz="0" w:space="0" w:color="auto"/>
      </w:divBdr>
    </w:div>
    <w:div w:id="873496549">
      <w:bodyDiv w:val="1"/>
      <w:marLeft w:val="0"/>
      <w:marRight w:val="0"/>
      <w:marTop w:val="0"/>
      <w:marBottom w:val="0"/>
      <w:divBdr>
        <w:top w:val="none" w:sz="0" w:space="0" w:color="auto"/>
        <w:left w:val="none" w:sz="0" w:space="0" w:color="auto"/>
        <w:bottom w:val="none" w:sz="0" w:space="0" w:color="auto"/>
        <w:right w:val="none" w:sz="0" w:space="0" w:color="auto"/>
      </w:divBdr>
    </w:div>
    <w:div w:id="912742571">
      <w:bodyDiv w:val="1"/>
      <w:marLeft w:val="0"/>
      <w:marRight w:val="0"/>
      <w:marTop w:val="0"/>
      <w:marBottom w:val="0"/>
      <w:divBdr>
        <w:top w:val="none" w:sz="0" w:space="0" w:color="auto"/>
        <w:left w:val="none" w:sz="0" w:space="0" w:color="auto"/>
        <w:bottom w:val="none" w:sz="0" w:space="0" w:color="auto"/>
        <w:right w:val="none" w:sz="0" w:space="0" w:color="auto"/>
      </w:divBdr>
    </w:div>
    <w:div w:id="921452719">
      <w:bodyDiv w:val="1"/>
      <w:marLeft w:val="0"/>
      <w:marRight w:val="0"/>
      <w:marTop w:val="0"/>
      <w:marBottom w:val="0"/>
      <w:divBdr>
        <w:top w:val="none" w:sz="0" w:space="0" w:color="auto"/>
        <w:left w:val="none" w:sz="0" w:space="0" w:color="auto"/>
        <w:bottom w:val="none" w:sz="0" w:space="0" w:color="auto"/>
        <w:right w:val="none" w:sz="0" w:space="0" w:color="auto"/>
      </w:divBdr>
    </w:div>
    <w:div w:id="946739949">
      <w:bodyDiv w:val="1"/>
      <w:marLeft w:val="0"/>
      <w:marRight w:val="0"/>
      <w:marTop w:val="0"/>
      <w:marBottom w:val="0"/>
      <w:divBdr>
        <w:top w:val="none" w:sz="0" w:space="0" w:color="auto"/>
        <w:left w:val="none" w:sz="0" w:space="0" w:color="auto"/>
        <w:bottom w:val="none" w:sz="0" w:space="0" w:color="auto"/>
        <w:right w:val="none" w:sz="0" w:space="0" w:color="auto"/>
      </w:divBdr>
    </w:div>
    <w:div w:id="967854629">
      <w:bodyDiv w:val="1"/>
      <w:marLeft w:val="0"/>
      <w:marRight w:val="0"/>
      <w:marTop w:val="0"/>
      <w:marBottom w:val="0"/>
      <w:divBdr>
        <w:top w:val="none" w:sz="0" w:space="0" w:color="auto"/>
        <w:left w:val="none" w:sz="0" w:space="0" w:color="auto"/>
        <w:bottom w:val="none" w:sz="0" w:space="0" w:color="auto"/>
        <w:right w:val="none" w:sz="0" w:space="0" w:color="auto"/>
      </w:divBdr>
    </w:div>
    <w:div w:id="986475062">
      <w:bodyDiv w:val="1"/>
      <w:marLeft w:val="0"/>
      <w:marRight w:val="0"/>
      <w:marTop w:val="0"/>
      <w:marBottom w:val="0"/>
      <w:divBdr>
        <w:top w:val="none" w:sz="0" w:space="0" w:color="auto"/>
        <w:left w:val="none" w:sz="0" w:space="0" w:color="auto"/>
        <w:bottom w:val="none" w:sz="0" w:space="0" w:color="auto"/>
        <w:right w:val="none" w:sz="0" w:space="0" w:color="auto"/>
      </w:divBdr>
      <w:divsChild>
        <w:div w:id="67924796">
          <w:marLeft w:val="0"/>
          <w:marRight w:val="0"/>
          <w:marTop w:val="0"/>
          <w:marBottom w:val="0"/>
          <w:divBdr>
            <w:top w:val="none" w:sz="0" w:space="0" w:color="auto"/>
            <w:left w:val="none" w:sz="0" w:space="0" w:color="auto"/>
            <w:bottom w:val="none" w:sz="0" w:space="0" w:color="auto"/>
            <w:right w:val="none" w:sz="0" w:space="0" w:color="auto"/>
          </w:divBdr>
        </w:div>
        <w:div w:id="547257879">
          <w:marLeft w:val="0"/>
          <w:marRight w:val="0"/>
          <w:marTop w:val="0"/>
          <w:marBottom w:val="0"/>
          <w:divBdr>
            <w:top w:val="none" w:sz="0" w:space="0" w:color="auto"/>
            <w:left w:val="none" w:sz="0" w:space="0" w:color="auto"/>
            <w:bottom w:val="none" w:sz="0" w:space="0" w:color="auto"/>
            <w:right w:val="none" w:sz="0" w:space="0" w:color="auto"/>
          </w:divBdr>
        </w:div>
        <w:div w:id="716316307">
          <w:marLeft w:val="0"/>
          <w:marRight w:val="0"/>
          <w:marTop w:val="0"/>
          <w:marBottom w:val="0"/>
          <w:divBdr>
            <w:top w:val="none" w:sz="0" w:space="0" w:color="auto"/>
            <w:left w:val="none" w:sz="0" w:space="0" w:color="auto"/>
            <w:bottom w:val="none" w:sz="0" w:space="0" w:color="auto"/>
            <w:right w:val="none" w:sz="0" w:space="0" w:color="auto"/>
          </w:divBdr>
        </w:div>
        <w:div w:id="1581328618">
          <w:marLeft w:val="0"/>
          <w:marRight w:val="0"/>
          <w:marTop w:val="0"/>
          <w:marBottom w:val="0"/>
          <w:divBdr>
            <w:top w:val="none" w:sz="0" w:space="0" w:color="auto"/>
            <w:left w:val="none" w:sz="0" w:space="0" w:color="auto"/>
            <w:bottom w:val="none" w:sz="0" w:space="0" w:color="auto"/>
            <w:right w:val="none" w:sz="0" w:space="0" w:color="auto"/>
          </w:divBdr>
        </w:div>
        <w:div w:id="1745495738">
          <w:marLeft w:val="0"/>
          <w:marRight w:val="0"/>
          <w:marTop w:val="0"/>
          <w:marBottom w:val="0"/>
          <w:divBdr>
            <w:top w:val="none" w:sz="0" w:space="0" w:color="auto"/>
            <w:left w:val="none" w:sz="0" w:space="0" w:color="auto"/>
            <w:bottom w:val="none" w:sz="0" w:space="0" w:color="auto"/>
            <w:right w:val="none" w:sz="0" w:space="0" w:color="auto"/>
          </w:divBdr>
        </w:div>
        <w:div w:id="2032947031">
          <w:marLeft w:val="0"/>
          <w:marRight w:val="0"/>
          <w:marTop w:val="0"/>
          <w:marBottom w:val="0"/>
          <w:divBdr>
            <w:top w:val="none" w:sz="0" w:space="0" w:color="auto"/>
            <w:left w:val="none" w:sz="0" w:space="0" w:color="auto"/>
            <w:bottom w:val="none" w:sz="0" w:space="0" w:color="auto"/>
            <w:right w:val="none" w:sz="0" w:space="0" w:color="auto"/>
          </w:divBdr>
        </w:div>
      </w:divsChild>
    </w:div>
    <w:div w:id="1070426575">
      <w:bodyDiv w:val="1"/>
      <w:marLeft w:val="0"/>
      <w:marRight w:val="0"/>
      <w:marTop w:val="0"/>
      <w:marBottom w:val="0"/>
      <w:divBdr>
        <w:top w:val="none" w:sz="0" w:space="0" w:color="auto"/>
        <w:left w:val="none" w:sz="0" w:space="0" w:color="auto"/>
        <w:bottom w:val="none" w:sz="0" w:space="0" w:color="auto"/>
        <w:right w:val="none" w:sz="0" w:space="0" w:color="auto"/>
      </w:divBdr>
    </w:div>
    <w:div w:id="1111826421">
      <w:bodyDiv w:val="1"/>
      <w:marLeft w:val="0"/>
      <w:marRight w:val="0"/>
      <w:marTop w:val="0"/>
      <w:marBottom w:val="0"/>
      <w:divBdr>
        <w:top w:val="none" w:sz="0" w:space="0" w:color="auto"/>
        <w:left w:val="none" w:sz="0" w:space="0" w:color="auto"/>
        <w:bottom w:val="none" w:sz="0" w:space="0" w:color="auto"/>
        <w:right w:val="none" w:sz="0" w:space="0" w:color="auto"/>
      </w:divBdr>
    </w:div>
    <w:div w:id="1113522277">
      <w:bodyDiv w:val="1"/>
      <w:marLeft w:val="0"/>
      <w:marRight w:val="0"/>
      <w:marTop w:val="0"/>
      <w:marBottom w:val="0"/>
      <w:divBdr>
        <w:top w:val="none" w:sz="0" w:space="0" w:color="auto"/>
        <w:left w:val="none" w:sz="0" w:space="0" w:color="auto"/>
        <w:bottom w:val="none" w:sz="0" w:space="0" w:color="auto"/>
        <w:right w:val="none" w:sz="0" w:space="0" w:color="auto"/>
      </w:divBdr>
    </w:div>
    <w:div w:id="1140534084">
      <w:bodyDiv w:val="1"/>
      <w:marLeft w:val="0"/>
      <w:marRight w:val="0"/>
      <w:marTop w:val="0"/>
      <w:marBottom w:val="0"/>
      <w:divBdr>
        <w:top w:val="none" w:sz="0" w:space="0" w:color="auto"/>
        <w:left w:val="none" w:sz="0" w:space="0" w:color="auto"/>
        <w:bottom w:val="none" w:sz="0" w:space="0" w:color="auto"/>
        <w:right w:val="none" w:sz="0" w:space="0" w:color="auto"/>
      </w:divBdr>
    </w:div>
    <w:div w:id="1159812365">
      <w:bodyDiv w:val="1"/>
      <w:marLeft w:val="0"/>
      <w:marRight w:val="0"/>
      <w:marTop w:val="0"/>
      <w:marBottom w:val="0"/>
      <w:divBdr>
        <w:top w:val="none" w:sz="0" w:space="0" w:color="auto"/>
        <w:left w:val="none" w:sz="0" w:space="0" w:color="auto"/>
        <w:bottom w:val="none" w:sz="0" w:space="0" w:color="auto"/>
        <w:right w:val="none" w:sz="0" w:space="0" w:color="auto"/>
      </w:divBdr>
    </w:div>
    <w:div w:id="1232618576">
      <w:bodyDiv w:val="1"/>
      <w:marLeft w:val="0"/>
      <w:marRight w:val="0"/>
      <w:marTop w:val="0"/>
      <w:marBottom w:val="0"/>
      <w:divBdr>
        <w:top w:val="none" w:sz="0" w:space="0" w:color="auto"/>
        <w:left w:val="none" w:sz="0" w:space="0" w:color="auto"/>
        <w:bottom w:val="none" w:sz="0" w:space="0" w:color="auto"/>
        <w:right w:val="none" w:sz="0" w:space="0" w:color="auto"/>
      </w:divBdr>
    </w:div>
    <w:div w:id="1235168082">
      <w:bodyDiv w:val="1"/>
      <w:marLeft w:val="0"/>
      <w:marRight w:val="0"/>
      <w:marTop w:val="0"/>
      <w:marBottom w:val="0"/>
      <w:divBdr>
        <w:top w:val="none" w:sz="0" w:space="0" w:color="auto"/>
        <w:left w:val="none" w:sz="0" w:space="0" w:color="auto"/>
        <w:bottom w:val="none" w:sz="0" w:space="0" w:color="auto"/>
        <w:right w:val="none" w:sz="0" w:space="0" w:color="auto"/>
      </w:divBdr>
      <w:divsChild>
        <w:div w:id="1734766638">
          <w:marLeft w:val="0"/>
          <w:marRight w:val="0"/>
          <w:marTop w:val="0"/>
          <w:marBottom w:val="0"/>
          <w:divBdr>
            <w:top w:val="none" w:sz="0" w:space="0" w:color="auto"/>
            <w:left w:val="none" w:sz="0" w:space="0" w:color="auto"/>
            <w:bottom w:val="none" w:sz="0" w:space="0" w:color="auto"/>
            <w:right w:val="none" w:sz="0" w:space="0" w:color="auto"/>
          </w:divBdr>
          <w:divsChild>
            <w:div w:id="1878421137">
              <w:marLeft w:val="0"/>
              <w:marRight w:val="0"/>
              <w:marTop w:val="0"/>
              <w:marBottom w:val="0"/>
              <w:divBdr>
                <w:top w:val="none" w:sz="0" w:space="0" w:color="auto"/>
                <w:left w:val="none" w:sz="0" w:space="0" w:color="auto"/>
                <w:bottom w:val="none" w:sz="0" w:space="0" w:color="auto"/>
                <w:right w:val="none" w:sz="0" w:space="0" w:color="auto"/>
              </w:divBdr>
              <w:divsChild>
                <w:div w:id="1496412541">
                  <w:marLeft w:val="0"/>
                  <w:marRight w:val="0"/>
                  <w:marTop w:val="0"/>
                  <w:marBottom w:val="0"/>
                  <w:divBdr>
                    <w:top w:val="none" w:sz="0" w:space="0" w:color="auto"/>
                    <w:left w:val="none" w:sz="0" w:space="0" w:color="auto"/>
                    <w:bottom w:val="none" w:sz="0" w:space="0" w:color="auto"/>
                    <w:right w:val="none" w:sz="0" w:space="0" w:color="auto"/>
                  </w:divBdr>
                  <w:divsChild>
                    <w:div w:id="282004536">
                      <w:marLeft w:val="0"/>
                      <w:marRight w:val="0"/>
                      <w:marTop w:val="0"/>
                      <w:marBottom w:val="0"/>
                      <w:divBdr>
                        <w:top w:val="none" w:sz="0" w:space="0" w:color="auto"/>
                        <w:left w:val="none" w:sz="0" w:space="0" w:color="auto"/>
                        <w:bottom w:val="none" w:sz="0" w:space="0" w:color="auto"/>
                        <w:right w:val="none" w:sz="0" w:space="0" w:color="auto"/>
                      </w:divBdr>
                      <w:divsChild>
                        <w:div w:id="865631651">
                          <w:marLeft w:val="0"/>
                          <w:marRight w:val="0"/>
                          <w:marTop w:val="0"/>
                          <w:marBottom w:val="0"/>
                          <w:divBdr>
                            <w:top w:val="none" w:sz="0" w:space="0" w:color="auto"/>
                            <w:left w:val="none" w:sz="0" w:space="0" w:color="auto"/>
                            <w:bottom w:val="none" w:sz="0" w:space="0" w:color="auto"/>
                            <w:right w:val="none" w:sz="0" w:space="0" w:color="auto"/>
                          </w:divBdr>
                          <w:divsChild>
                            <w:div w:id="395786495">
                              <w:marLeft w:val="0"/>
                              <w:marRight w:val="0"/>
                              <w:marTop w:val="0"/>
                              <w:marBottom w:val="0"/>
                              <w:divBdr>
                                <w:top w:val="none" w:sz="0" w:space="0" w:color="auto"/>
                                <w:left w:val="none" w:sz="0" w:space="0" w:color="auto"/>
                                <w:bottom w:val="none" w:sz="0" w:space="0" w:color="auto"/>
                                <w:right w:val="none" w:sz="0" w:space="0" w:color="auto"/>
                              </w:divBdr>
                              <w:divsChild>
                                <w:div w:id="1140801778">
                                  <w:marLeft w:val="0"/>
                                  <w:marRight w:val="0"/>
                                  <w:marTop w:val="0"/>
                                  <w:marBottom w:val="0"/>
                                  <w:divBdr>
                                    <w:top w:val="none" w:sz="0" w:space="0" w:color="auto"/>
                                    <w:left w:val="none" w:sz="0" w:space="0" w:color="auto"/>
                                    <w:bottom w:val="none" w:sz="0" w:space="0" w:color="auto"/>
                                    <w:right w:val="none" w:sz="0" w:space="0" w:color="auto"/>
                                  </w:divBdr>
                                  <w:divsChild>
                                    <w:div w:id="1680501315">
                                      <w:marLeft w:val="0"/>
                                      <w:marRight w:val="0"/>
                                      <w:marTop w:val="0"/>
                                      <w:marBottom w:val="0"/>
                                      <w:divBdr>
                                        <w:top w:val="none" w:sz="0" w:space="0" w:color="auto"/>
                                        <w:left w:val="none" w:sz="0" w:space="0" w:color="auto"/>
                                        <w:bottom w:val="none" w:sz="0" w:space="0" w:color="auto"/>
                                        <w:right w:val="none" w:sz="0" w:space="0" w:color="auto"/>
                                      </w:divBdr>
                                      <w:divsChild>
                                        <w:div w:id="1783914522">
                                          <w:marLeft w:val="0"/>
                                          <w:marRight w:val="0"/>
                                          <w:marTop w:val="0"/>
                                          <w:marBottom w:val="0"/>
                                          <w:divBdr>
                                            <w:top w:val="none" w:sz="0" w:space="0" w:color="auto"/>
                                            <w:left w:val="none" w:sz="0" w:space="0" w:color="auto"/>
                                            <w:bottom w:val="none" w:sz="0" w:space="0" w:color="auto"/>
                                            <w:right w:val="none" w:sz="0" w:space="0" w:color="auto"/>
                                          </w:divBdr>
                                          <w:divsChild>
                                            <w:div w:id="973873347">
                                              <w:marLeft w:val="0"/>
                                              <w:marRight w:val="0"/>
                                              <w:marTop w:val="0"/>
                                              <w:marBottom w:val="0"/>
                                              <w:divBdr>
                                                <w:top w:val="single" w:sz="12" w:space="2" w:color="FFFFCC"/>
                                                <w:left w:val="single" w:sz="12" w:space="2" w:color="FFFFCC"/>
                                                <w:bottom w:val="single" w:sz="12" w:space="2" w:color="FFFFCC"/>
                                                <w:right w:val="single" w:sz="12" w:space="0" w:color="FFFFCC"/>
                                              </w:divBdr>
                                              <w:divsChild>
                                                <w:div w:id="987562202">
                                                  <w:marLeft w:val="0"/>
                                                  <w:marRight w:val="0"/>
                                                  <w:marTop w:val="0"/>
                                                  <w:marBottom w:val="0"/>
                                                  <w:divBdr>
                                                    <w:top w:val="none" w:sz="0" w:space="0" w:color="auto"/>
                                                    <w:left w:val="none" w:sz="0" w:space="0" w:color="auto"/>
                                                    <w:bottom w:val="none" w:sz="0" w:space="0" w:color="auto"/>
                                                    <w:right w:val="none" w:sz="0" w:space="0" w:color="auto"/>
                                                  </w:divBdr>
                                                  <w:divsChild>
                                                    <w:div w:id="938177148">
                                                      <w:marLeft w:val="0"/>
                                                      <w:marRight w:val="0"/>
                                                      <w:marTop w:val="0"/>
                                                      <w:marBottom w:val="0"/>
                                                      <w:divBdr>
                                                        <w:top w:val="none" w:sz="0" w:space="0" w:color="auto"/>
                                                        <w:left w:val="none" w:sz="0" w:space="0" w:color="auto"/>
                                                        <w:bottom w:val="none" w:sz="0" w:space="0" w:color="auto"/>
                                                        <w:right w:val="none" w:sz="0" w:space="0" w:color="auto"/>
                                                      </w:divBdr>
                                                      <w:divsChild>
                                                        <w:div w:id="557519891">
                                                          <w:marLeft w:val="0"/>
                                                          <w:marRight w:val="0"/>
                                                          <w:marTop w:val="0"/>
                                                          <w:marBottom w:val="0"/>
                                                          <w:divBdr>
                                                            <w:top w:val="none" w:sz="0" w:space="0" w:color="auto"/>
                                                            <w:left w:val="none" w:sz="0" w:space="0" w:color="auto"/>
                                                            <w:bottom w:val="none" w:sz="0" w:space="0" w:color="auto"/>
                                                            <w:right w:val="none" w:sz="0" w:space="0" w:color="auto"/>
                                                          </w:divBdr>
                                                          <w:divsChild>
                                                            <w:div w:id="1254317877">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sChild>
                                                                    <w:div w:id="305625107">
                                                                      <w:marLeft w:val="0"/>
                                                                      <w:marRight w:val="0"/>
                                                                      <w:marTop w:val="0"/>
                                                                      <w:marBottom w:val="0"/>
                                                                      <w:divBdr>
                                                                        <w:top w:val="none" w:sz="0" w:space="0" w:color="auto"/>
                                                                        <w:left w:val="none" w:sz="0" w:space="0" w:color="auto"/>
                                                                        <w:bottom w:val="none" w:sz="0" w:space="0" w:color="auto"/>
                                                                        <w:right w:val="none" w:sz="0" w:space="0" w:color="auto"/>
                                                                      </w:divBdr>
                                                                      <w:divsChild>
                                                                        <w:div w:id="1468817228">
                                                                          <w:marLeft w:val="0"/>
                                                                          <w:marRight w:val="0"/>
                                                                          <w:marTop w:val="0"/>
                                                                          <w:marBottom w:val="0"/>
                                                                          <w:divBdr>
                                                                            <w:top w:val="none" w:sz="0" w:space="0" w:color="auto"/>
                                                                            <w:left w:val="none" w:sz="0" w:space="0" w:color="auto"/>
                                                                            <w:bottom w:val="none" w:sz="0" w:space="0" w:color="auto"/>
                                                                            <w:right w:val="none" w:sz="0" w:space="0" w:color="auto"/>
                                                                          </w:divBdr>
                                                                          <w:divsChild>
                                                                            <w:div w:id="173423896">
                                                                              <w:marLeft w:val="0"/>
                                                                              <w:marRight w:val="0"/>
                                                                              <w:marTop w:val="0"/>
                                                                              <w:marBottom w:val="0"/>
                                                                              <w:divBdr>
                                                                                <w:top w:val="none" w:sz="0" w:space="0" w:color="auto"/>
                                                                                <w:left w:val="none" w:sz="0" w:space="0" w:color="auto"/>
                                                                                <w:bottom w:val="none" w:sz="0" w:space="0" w:color="auto"/>
                                                                                <w:right w:val="none" w:sz="0" w:space="0" w:color="auto"/>
                                                                              </w:divBdr>
                                                                              <w:divsChild>
                                                                                <w:div w:id="1211066832">
                                                                                  <w:marLeft w:val="0"/>
                                                                                  <w:marRight w:val="0"/>
                                                                                  <w:marTop w:val="0"/>
                                                                                  <w:marBottom w:val="0"/>
                                                                                  <w:divBdr>
                                                                                    <w:top w:val="none" w:sz="0" w:space="0" w:color="auto"/>
                                                                                    <w:left w:val="none" w:sz="0" w:space="0" w:color="auto"/>
                                                                                    <w:bottom w:val="none" w:sz="0" w:space="0" w:color="auto"/>
                                                                                    <w:right w:val="none" w:sz="0" w:space="0" w:color="auto"/>
                                                                                  </w:divBdr>
                                                                                  <w:divsChild>
                                                                                    <w:div w:id="1937976585">
                                                                                      <w:marLeft w:val="0"/>
                                                                                      <w:marRight w:val="0"/>
                                                                                      <w:marTop w:val="0"/>
                                                                                      <w:marBottom w:val="0"/>
                                                                                      <w:divBdr>
                                                                                        <w:top w:val="none" w:sz="0" w:space="0" w:color="auto"/>
                                                                                        <w:left w:val="none" w:sz="0" w:space="0" w:color="auto"/>
                                                                                        <w:bottom w:val="none" w:sz="0" w:space="0" w:color="auto"/>
                                                                                        <w:right w:val="none" w:sz="0" w:space="0" w:color="auto"/>
                                                                                      </w:divBdr>
                                                                                      <w:divsChild>
                                                                                        <w:div w:id="887912466">
                                                                                          <w:marLeft w:val="0"/>
                                                                                          <w:marRight w:val="100"/>
                                                                                          <w:marTop w:val="0"/>
                                                                                          <w:marBottom w:val="125"/>
                                                                                          <w:divBdr>
                                                                                            <w:top w:val="single" w:sz="2" w:space="0" w:color="EFEFEF"/>
                                                                                            <w:left w:val="single" w:sz="4" w:space="0" w:color="EFEFEF"/>
                                                                                            <w:bottom w:val="single" w:sz="4" w:space="0" w:color="E2E2E2"/>
                                                                                            <w:right w:val="single" w:sz="4" w:space="0" w:color="EFEFEF"/>
                                                                                          </w:divBdr>
                                                                                          <w:divsChild>
                                                                                            <w:div w:id="1833369982">
                                                                                              <w:marLeft w:val="0"/>
                                                                                              <w:marRight w:val="0"/>
                                                                                              <w:marTop w:val="0"/>
                                                                                              <w:marBottom w:val="0"/>
                                                                                              <w:divBdr>
                                                                                                <w:top w:val="none" w:sz="0" w:space="0" w:color="auto"/>
                                                                                                <w:left w:val="none" w:sz="0" w:space="0" w:color="auto"/>
                                                                                                <w:bottom w:val="none" w:sz="0" w:space="0" w:color="auto"/>
                                                                                                <w:right w:val="none" w:sz="0" w:space="0" w:color="auto"/>
                                                                                              </w:divBdr>
                                                                                              <w:divsChild>
                                                                                                <w:div w:id="707022770">
                                                                                                  <w:marLeft w:val="0"/>
                                                                                                  <w:marRight w:val="0"/>
                                                                                                  <w:marTop w:val="0"/>
                                                                                                  <w:marBottom w:val="0"/>
                                                                                                  <w:divBdr>
                                                                                                    <w:top w:val="none" w:sz="0" w:space="0" w:color="auto"/>
                                                                                                    <w:left w:val="none" w:sz="0" w:space="0" w:color="auto"/>
                                                                                                    <w:bottom w:val="none" w:sz="0" w:space="0" w:color="auto"/>
                                                                                                    <w:right w:val="none" w:sz="0" w:space="0" w:color="auto"/>
                                                                                                  </w:divBdr>
                                                                                                  <w:divsChild>
                                                                                                    <w:div w:id="180634119">
                                                                                                      <w:marLeft w:val="0"/>
                                                                                                      <w:marRight w:val="0"/>
                                                                                                      <w:marTop w:val="0"/>
                                                                                                      <w:marBottom w:val="0"/>
                                                                                                      <w:divBdr>
                                                                                                        <w:top w:val="none" w:sz="0" w:space="0" w:color="auto"/>
                                                                                                        <w:left w:val="none" w:sz="0" w:space="0" w:color="auto"/>
                                                                                                        <w:bottom w:val="none" w:sz="0" w:space="0" w:color="auto"/>
                                                                                                        <w:right w:val="none" w:sz="0" w:space="0" w:color="auto"/>
                                                                                                      </w:divBdr>
                                                                                                      <w:divsChild>
                                                                                                        <w:div w:id="588084202">
                                                                                                          <w:marLeft w:val="0"/>
                                                                                                          <w:marRight w:val="0"/>
                                                                                                          <w:marTop w:val="0"/>
                                                                                                          <w:marBottom w:val="0"/>
                                                                                                          <w:divBdr>
                                                                                                            <w:top w:val="none" w:sz="0" w:space="0" w:color="auto"/>
                                                                                                            <w:left w:val="none" w:sz="0" w:space="0" w:color="auto"/>
                                                                                                            <w:bottom w:val="none" w:sz="0" w:space="0" w:color="auto"/>
                                                                                                            <w:right w:val="none" w:sz="0" w:space="0" w:color="auto"/>
                                                                                                          </w:divBdr>
                                                                                                          <w:divsChild>
                                                                                                            <w:div w:id="558055369">
                                                                                                              <w:marLeft w:val="0"/>
                                                                                                              <w:marRight w:val="0"/>
                                                                                                              <w:marTop w:val="0"/>
                                                                                                              <w:marBottom w:val="0"/>
                                                                                                              <w:divBdr>
                                                                                                                <w:top w:val="single" w:sz="2" w:space="3" w:color="D8D8D8"/>
                                                                                                                <w:left w:val="single" w:sz="2" w:space="0" w:color="D8D8D8"/>
                                                                                                                <w:bottom w:val="single" w:sz="2" w:space="3" w:color="D8D8D8"/>
                                                                                                                <w:right w:val="single" w:sz="2" w:space="0" w:color="D8D8D8"/>
                                                                                                              </w:divBdr>
                                                                                                              <w:divsChild>
                                                                                                                <w:div w:id="389616685">
                                                                                                                  <w:marLeft w:val="188"/>
                                                                                                                  <w:marRight w:val="188"/>
                                                                                                                  <w:marTop w:val="63"/>
                                                                                                                  <w:marBottom w:val="63"/>
                                                                                                                  <w:divBdr>
                                                                                                                    <w:top w:val="none" w:sz="0" w:space="0" w:color="auto"/>
                                                                                                                    <w:left w:val="none" w:sz="0" w:space="0" w:color="auto"/>
                                                                                                                    <w:bottom w:val="none" w:sz="0" w:space="0" w:color="auto"/>
                                                                                                                    <w:right w:val="none" w:sz="0" w:space="0" w:color="auto"/>
                                                                                                                  </w:divBdr>
                                                                                                                  <w:divsChild>
                                                                                                                    <w:div w:id="1835561899">
                                                                                                                      <w:marLeft w:val="0"/>
                                                                                                                      <w:marRight w:val="0"/>
                                                                                                                      <w:marTop w:val="0"/>
                                                                                                                      <w:marBottom w:val="0"/>
                                                                                                                      <w:divBdr>
                                                                                                                        <w:top w:val="single" w:sz="4" w:space="0" w:color="auto"/>
                                                                                                                        <w:left w:val="single" w:sz="4" w:space="0" w:color="auto"/>
                                                                                                                        <w:bottom w:val="single" w:sz="4" w:space="0" w:color="auto"/>
                                                                                                                        <w:right w:val="single" w:sz="4" w:space="0" w:color="auto"/>
                                                                                                                      </w:divBdr>
                                                                                                                      <w:divsChild>
                                                                                                                        <w:div w:id="728842207">
                                                                                                                          <w:marLeft w:val="0"/>
                                                                                                                          <w:marRight w:val="0"/>
                                                                                                                          <w:marTop w:val="0"/>
                                                                                                                          <w:marBottom w:val="0"/>
                                                                                                                          <w:divBdr>
                                                                                                                            <w:top w:val="none" w:sz="0" w:space="0" w:color="auto"/>
                                                                                                                            <w:left w:val="none" w:sz="0" w:space="0" w:color="auto"/>
                                                                                                                            <w:bottom w:val="none" w:sz="0" w:space="0" w:color="auto"/>
                                                                                                                            <w:right w:val="none" w:sz="0" w:space="0" w:color="auto"/>
                                                                                                                          </w:divBdr>
                                                                                                                          <w:divsChild>
                                                                                                                            <w:div w:id="113640061">
                                                                                                                              <w:marLeft w:val="0"/>
                                                                                                                              <w:marRight w:val="0"/>
                                                                                                                              <w:marTop w:val="0"/>
                                                                                                                              <w:marBottom w:val="0"/>
                                                                                                                              <w:divBdr>
                                                                                                                                <w:top w:val="none" w:sz="0" w:space="0" w:color="auto"/>
                                                                                                                                <w:left w:val="none" w:sz="0" w:space="0" w:color="auto"/>
                                                                                                                                <w:bottom w:val="none" w:sz="0" w:space="0" w:color="auto"/>
                                                                                                                                <w:right w:val="none" w:sz="0" w:space="0" w:color="auto"/>
                                                                                                                              </w:divBdr>
                                                                                                                            </w:div>
                                                                                                                            <w:div w:id="276067177">
                                                                                                                              <w:marLeft w:val="0"/>
                                                                                                                              <w:marRight w:val="0"/>
                                                                                                                              <w:marTop w:val="0"/>
                                                                                                                              <w:marBottom w:val="0"/>
                                                                                                                              <w:divBdr>
                                                                                                                                <w:top w:val="none" w:sz="0" w:space="0" w:color="auto"/>
                                                                                                                                <w:left w:val="none" w:sz="0" w:space="0" w:color="auto"/>
                                                                                                                                <w:bottom w:val="none" w:sz="0" w:space="0" w:color="auto"/>
                                                                                                                                <w:right w:val="none" w:sz="0" w:space="0" w:color="auto"/>
                                                                                                                              </w:divBdr>
                                                                                                                            </w:div>
                                                                                                                            <w:div w:id="7191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3929955">
      <w:bodyDiv w:val="1"/>
      <w:marLeft w:val="0"/>
      <w:marRight w:val="0"/>
      <w:marTop w:val="0"/>
      <w:marBottom w:val="0"/>
      <w:divBdr>
        <w:top w:val="none" w:sz="0" w:space="0" w:color="auto"/>
        <w:left w:val="none" w:sz="0" w:space="0" w:color="auto"/>
        <w:bottom w:val="none" w:sz="0" w:space="0" w:color="auto"/>
        <w:right w:val="none" w:sz="0" w:space="0" w:color="auto"/>
      </w:divBdr>
    </w:div>
    <w:div w:id="1338725656">
      <w:bodyDiv w:val="1"/>
      <w:marLeft w:val="0"/>
      <w:marRight w:val="0"/>
      <w:marTop w:val="0"/>
      <w:marBottom w:val="0"/>
      <w:divBdr>
        <w:top w:val="none" w:sz="0" w:space="0" w:color="auto"/>
        <w:left w:val="none" w:sz="0" w:space="0" w:color="auto"/>
        <w:bottom w:val="none" w:sz="0" w:space="0" w:color="auto"/>
        <w:right w:val="none" w:sz="0" w:space="0" w:color="auto"/>
      </w:divBdr>
    </w:div>
    <w:div w:id="1394113386">
      <w:bodyDiv w:val="1"/>
      <w:marLeft w:val="0"/>
      <w:marRight w:val="0"/>
      <w:marTop w:val="0"/>
      <w:marBottom w:val="0"/>
      <w:divBdr>
        <w:top w:val="none" w:sz="0" w:space="0" w:color="auto"/>
        <w:left w:val="none" w:sz="0" w:space="0" w:color="auto"/>
        <w:bottom w:val="none" w:sz="0" w:space="0" w:color="auto"/>
        <w:right w:val="none" w:sz="0" w:space="0" w:color="auto"/>
      </w:divBdr>
    </w:div>
    <w:div w:id="1545562363">
      <w:bodyDiv w:val="1"/>
      <w:marLeft w:val="0"/>
      <w:marRight w:val="0"/>
      <w:marTop w:val="0"/>
      <w:marBottom w:val="0"/>
      <w:divBdr>
        <w:top w:val="none" w:sz="0" w:space="0" w:color="auto"/>
        <w:left w:val="none" w:sz="0" w:space="0" w:color="auto"/>
        <w:bottom w:val="none" w:sz="0" w:space="0" w:color="auto"/>
        <w:right w:val="none" w:sz="0" w:space="0" w:color="auto"/>
      </w:divBdr>
      <w:divsChild>
        <w:div w:id="249434252">
          <w:marLeft w:val="0"/>
          <w:marRight w:val="0"/>
          <w:marTop w:val="0"/>
          <w:marBottom w:val="0"/>
          <w:divBdr>
            <w:top w:val="none" w:sz="0" w:space="0" w:color="auto"/>
            <w:left w:val="none" w:sz="0" w:space="0" w:color="auto"/>
            <w:bottom w:val="none" w:sz="0" w:space="0" w:color="auto"/>
            <w:right w:val="none" w:sz="0" w:space="0" w:color="auto"/>
          </w:divBdr>
        </w:div>
        <w:div w:id="1260138448">
          <w:marLeft w:val="0"/>
          <w:marRight w:val="0"/>
          <w:marTop w:val="0"/>
          <w:marBottom w:val="0"/>
          <w:divBdr>
            <w:top w:val="none" w:sz="0" w:space="0" w:color="auto"/>
            <w:left w:val="none" w:sz="0" w:space="0" w:color="auto"/>
            <w:bottom w:val="none" w:sz="0" w:space="0" w:color="auto"/>
            <w:right w:val="none" w:sz="0" w:space="0" w:color="auto"/>
          </w:divBdr>
        </w:div>
      </w:divsChild>
    </w:div>
    <w:div w:id="1611816698">
      <w:bodyDiv w:val="1"/>
      <w:marLeft w:val="0"/>
      <w:marRight w:val="0"/>
      <w:marTop w:val="0"/>
      <w:marBottom w:val="0"/>
      <w:divBdr>
        <w:top w:val="none" w:sz="0" w:space="0" w:color="auto"/>
        <w:left w:val="none" w:sz="0" w:space="0" w:color="auto"/>
        <w:bottom w:val="none" w:sz="0" w:space="0" w:color="auto"/>
        <w:right w:val="none" w:sz="0" w:space="0" w:color="auto"/>
      </w:divBdr>
    </w:div>
    <w:div w:id="1634098122">
      <w:bodyDiv w:val="1"/>
      <w:marLeft w:val="0"/>
      <w:marRight w:val="0"/>
      <w:marTop w:val="0"/>
      <w:marBottom w:val="0"/>
      <w:divBdr>
        <w:top w:val="none" w:sz="0" w:space="0" w:color="auto"/>
        <w:left w:val="none" w:sz="0" w:space="0" w:color="auto"/>
        <w:bottom w:val="none" w:sz="0" w:space="0" w:color="auto"/>
        <w:right w:val="none" w:sz="0" w:space="0" w:color="auto"/>
      </w:divBdr>
    </w:div>
    <w:div w:id="1732801779">
      <w:bodyDiv w:val="1"/>
      <w:marLeft w:val="0"/>
      <w:marRight w:val="0"/>
      <w:marTop w:val="0"/>
      <w:marBottom w:val="0"/>
      <w:divBdr>
        <w:top w:val="none" w:sz="0" w:space="0" w:color="auto"/>
        <w:left w:val="none" w:sz="0" w:space="0" w:color="auto"/>
        <w:bottom w:val="none" w:sz="0" w:space="0" w:color="auto"/>
        <w:right w:val="none" w:sz="0" w:space="0" w:color="auto"/>
      </w:divBdr>
    </w:div>
    <w:div w:id="1741366241">
      <w:bodyDiv w:val="1"/>
      <w:marLeft w:val="0"/>
      <w:marRight w:val="0"/>
      <w:marTop w:val="0"/>
      <w:marBottom w:val="0"/>
      <w:divBdr>
        <w:top w:val="none" w:sz="0" w:space="0" w:color="auto"/>
        <w:left w:val="none" w:sz="0" w:space="0" w:color="auto"/>
        <w:bottom w:val="none" w:sz="0" w:space="0" w:color="auto"/>
        <w:right w:val="none" w:sz="0" w:space="0" w:color="auto"/>
      </w:divBdr>
    </w:div>
    <w:div w:id="1750231037">
      <w:bodyDiv w:val="1"/>
      <w:marLeft w:val="0"/>
      <w:marRight w:val="0"/>
      <w:marTop w:val="0"/>
      <w:marBottom w:val="0"/>
      <w:divBdr>
        <w:top w:val="none" w:sz="0" w:space="0" w:color="auto"/>
        <w:left w:val="none" w:sz="0" w:space="0" w:color="auto"/>
        <w:bottom w:val="none" w:sz="0" w:space="0" w:color="auto"/>
        <w:right w:val="none" w:sz="0" w:space="0" w:color="auto"/>
      </w:divBdr>
      <w:divsChild>
        <w:div w:id="1043401928">
          <w:marLeft w:val="0"/>
          <w:marRight w:val="0"/>
          <w:marTop w:val="0"/>
          <w:marBottom w:val="0"/>
          <w:divBdr>
            <w:top w:val="none" w:sz="0" w:space="0" w:color="auto"/>
            <w:left w:val="none" w:sz="0" w:space="0" w:color="auto"/>
            <w:bottom w:val="none" w:sz="0" w:space="0" w:color="auto"/>
            <w:right w:val="none" w:sz="0" w:space="0" w:color="auto"/>
          </w:divBdr>
          <w:divsChild>
            <w:div w:id="1246112869">
              <w:marLeft w:val="0"/>
              <w:marRight w:val="0"/>
              <w:marTop w:val="0"/>
              <w:marBottom w:val="0"/>
              <w:divBdr>
                <w:top w:val="none" w:sz="0" w:space="0" w:color="auto"/>
                <w:left w:val="none" w:sz="0" w:space="0" w:color="auto"/>
                <w:bottom w:val="none" w:sz="0" w:space="0" w:color="auto"/>
                <w:right w:val="none" w:sz="0" w:space="0" w:color="auto"/>
              </w:divBdr>
              <w:divsChild>
                <w:div w:id="693848371">
                  <w:marLeft w:val="0"/>
                  <w:marRight w:val="0"/>
                  <w:marTop w:val="0"/>
                  <w:marBottom w:val="0"/>
                  <w:divBdr>
                    <w:top w:val="none" w:sz="0" w:space="0" w:color="auto"/>
                    <w:left w:val="none" w:sz="0" w:space="0" w:color="auto"/>
                    <w:bottom w:val="none" w:sz="0" w:space="0" w:color="auto"/>
                    <w:right w:val="none" w:sz="0" w:space="0" w:color="auto"/>
                  </w:divBdr>
                  <w:divsChild>
                    <w:div w:id="1434323116">
                      <w:marLeft w:val="0"/>
                      <w:marRight w:val="0"/>
                      <w:marTop w:val="0"/>
                      <w:marBottom w:val="0"/>
                      <w:divBdr>
                        <w:top w:val="none" w:sz="0" w:space="0" w:color="auto"/>
                        <w:left w:val="none" w:sz="0" w:space="0" w:color="auto"/>
                        <w:bottom w:val="none" w:sz="0" w:space="0" w:color="auto"/>
                        <w:right w:val="none" w:sz="0" w:space="0" w:color="auto"/>
                      </w:divBdr>
                      <w:divsChild>
                        <w:div w:id="1820614314">
                          <w:marLeft w:val="0"/>
                          <w:marRight w:val="0"/>
                          <w:marTop w:val="0"/>
                          <w:marBottom w:val="0"/>
                          <w:divBdr>
                            <w:top w:val="none" w:sz="0" w:space="0" w:color="auto"/>
                            <w:left w:val="none" w:sz="0" w:space="0" w:color="auto"/>
                            <w:bottom w:val="none" w:sz="0" w:space="0" w:color="auto"/>
                            <w:right w:val="none" w:sz="0" w:space="0" w:color="auto"/>
                          </w:divBdr>
                          <w:divsChild>
                            <w:div w:id="283003418">
                              <w:marLeft w:val="0"/>
                              <w:marRight w:val="0"/>
                              <w:marTop w:val="0"/>
                              <w:marBottom w:val="0"/>
                              <w:divBdr>
                                <w:top w:val="none" w:sz="0" w:space="0" w:color="auto"/>
                                <w:left w:val="none" w:sz="0" w:space="0" w:color="auto"/>
                                <w:bottom w:val="none" w:sz="0" w:space="0" w:color="auto"/>
                                <w:right w:val="none" w:sz="0" w:space="0" w:color="auto"/>
                              </w:divBdr>
                              <w:divsChild>
                                <w:div w:id="15856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13536">
      <w:bodyDiv w:val="1"/>
      <w:marLeft w:val="0"/>
      <w:marRight w:val="0"/>
      <w:marTop w:val="0"/>
      <w:marBottom w:val="0"/>
      <w:divBdr>
        <w:top w:val="none" w:sz="0" w:space="0" w:color="auto"/>
        <w:left w:val="none" w:sz="0" w:space="0" w:color="auto"/>
        <w:bottom w:val="none" w:sz="0" w:space="0" w:color="auto"/>
        <w:right w:val="none" w:sz="0" w:space="0" w:color="auto"/>
      </w:divBdr>
    </w:div>
    <w:div w:id="1835876595">
      <w:bodyDiv w:val="1"/>
      <w:marLeft w:val="0"/>
      <w:marRight w:val="0"/>
      <w:marTop w:val="0"/>
      <w:marBottom w:val="0"/>
      <w:divBdr>
        <w:top w:val="none" w:sz="0" w:space="0" w:color="auto"/>
        <w:left w:val="none" w:sz="0" w:space="0" w:color="auto"/>
        <w:bottom w:val="none" w:sz="0" w:space="0" w:color="auto"/>
        <w:right w:val="none" w:sz="0" w:space="0" w:color="auto"/>
      </w:divBdr>
      <w:divsChild>
        <w:div w:id="1610315574">
          <w:marLeft w:val="0"/>
          <w:marRight w:val="0"/>
          <w:marTop w:val="0"/>
          <w:marBottom w:val="0"/>
          <w:divBdr>
            <w:top w:val="none" w:sz="0" w:space="0" w:color="auto"/>
            <w:left w:val="none" w:sz="0" w:space="0" w:color="auto"/>
            <w:bottom w:val="none" w:sz="0" w:space="0" w:color="auto"/>
            <w:right w:val="none" w:sz="0" w:space="0" w:color="auto"/>
          </w:divBdr>
        </w:div>
      </w:divsChild>
    </w:div>
    <w:div w:id="1900937275">
      <w:bodyDiv w:val="1"/>
      <w:marLeft w:val="0"/>
      <w:marRight w:val="0"/>
      <w:marTop w:val="0"/>
      <w:marBottom w:val="0"/>
      <w:divBdr>
        <w:top w:val="none" w:sz="0" w:space="0" w:color="auto"/>
        <w:left w:val="none" w:sz="0" w:space="0" w:color="auto"/>
        <w:bottom w:val="none" w:sz="0" w:space="0" w:color="auto"/>
        <w:right w:val="none" w:sz="0" w:space="0" w:color="auto"/>
      </w:divBdr>
    </w:div>
    <w:div w:id="1918515435">
      <w:bodyDiv w:val="1"/>
      <w:marLeft w:val="0"/>
      <w:marRight w:val="0"/>
      <w:marTop w:val="0"/>
      <w:marBottom w:val="0"/>
      <w:divBdr>
        <w:top w:val="none" w:sz="0" w:space="0" w:color="auto"/>
        <w:left w:val="none" w:sz="0" w:space="0" w:color="auto"/>
        <w:bottom w:val="none" w:sz="0" w:space="0" w:color="auto"/>
        <w:right w:val="none" w:sz="0" w:space="0" w:color="auto"/>
      </w:divBdr>
    </w:div>
    <w:div w:id="2011370150">
      <w:bodyDiv w:val="1"/>
      <w:marLeft w:val="0"/>
      <w:marRight w:val="0"/>
      <w:marTop w:val="0"/>
      <w:marBottom w:val="0"/>
      <w:divBdr>
        <w:top w:val="none" w:sz="0" w:space="0" w:color="auto"/>
        <w:left w:val="none" w:sz="0" w:space="0" w:color="auto"/>
        <w:bottom w:val="none" w:sz="0" w:space="0" w:color="auto"/>
        <w:right w:val="none" w:sz="0" w:space="0" w:color="auto"/>
      </w:divBdr>
      <w:divsChild>
        <w:div w:id="1960649396">
          <w:marLeft w:val="0"/>
          <w:marRight w:val="0"/>
          <w:marTop w:val="0"/>
          <w:marBottom w:val="0"/>
          <w:divBdr>
            <w:top w:val="none" w:sz="0" w:space="0" w:color="auto"/>
            <w:left w:val="none" w:sz="0" w:space="0" w:color="auto"/>
            <w:bottom w:val="none" w:sz="0" w:space="0" w:color="auto"/>
            <w:right w:val="none" w:sz="0" w:space="0" w:color="auto"/>
          </w:divBdr>
          <w:divsChild>
            <w:div w:id="1585141325">
              <w:marLeft w:val="0"/>
              <w:marRight w:val="0"/>
              <w:marTop w:val="0"/>
              <w:marBottom w:val="0"/>
              <w:divBdr>
                <w:top w:val="none" w:sz="0" w:space="0" w:color="auto"/>
                <w:left w:val="none" w:sz="0" w:space="0" w:color="auto"/>
                <w:bottom w:val="none" w:sz="0" w:space="0" w:color="auto"/>
                <w:right w:val="none" w:sz="0" w:space="0" w:color="auto"/>
              </w:divBdr>
              <w:divsChild>
                <w:div w:id="204024854">
                  <w:marLeft w:val="0"/>
                  <w:marRight w:val="0"/>
                  <w:marTop w:val="0"/>
                  <w:marBottom w:val="0"/>
                  <w:divBdr>
                    <w:top w:val="none" w:sz="0" w:space="0" w:color="auto"/>
                    <w:left w:val="none" w:sz="0" w:space="0" w:color="auto"/>
                    <w:bottom w:val="none" w:sz="0" w:space="0" w:color="auto"/>
                    <w:right w:val="none" w:sz="0" w:space="0" w:color="auto"/>
                  </w:divBdr>
                  <w:divsChild>
                    <w:div w:id="1394281703">
                      <w:marLeft w:val="0"/>
                      <w:marRight w:val="0"/>
                      <w:marTop w:val="0"/>
                      <w:marBottom w:val="0"/>
                      <w:divBdr>
                        <w:top w:val="none" w:sz="0" w:space="0" w:color="auto"/>
                        <w:left w:val="none" w:sz="0" w:space="0" w:color="auto"/>
                        <w:bottom w:val="none" w:sz="0" w:space="0" w:color="auto"/>
                        <w:right w:val="none" w:sz="0" w:space="0" w:color="auto"/>
                      </w:divBdr>
                      <w:divsChild>
                        <w:div w:id="806894882">
                          <w:marLeft w:val="0"/>
                          <w:marRight w:val="0"/>
                          <w:marTop w:val="0"/>
                          <w:marBottom w:val="0"/>
                          <w:divBdr>
                            <w:top w:val="none" w:sz="0" w:space="0" w:color="auto"/>
                            <w:left w:val="none" w:sz="0" w:space="0" w:color="auto"/>
                            <w:bottom w:val="none" w:sz="0" w:space="0" w:color="auto"/>
                            <w:right w:val="none" w:sz="0" w:space="0" w:color="auto"/>
                          </w:divBdr>
                          <w:divsChild>
                            <w:div w:id="841504151">
                              <w:marLeft w:val="0"/>
                              <w:marRight w:val="0"/>
                              <w:marTop w:val="0"/>
                              <w:marBottom w:val="0"/>
                              <w:divBdr>
                                <w:top w:val="none" w:sz="0" w:space="0" w:color="auto"/>
                                <w:left w:val="none" w:sz="0" w:space="0" w:color="auto"/>
                                <w:bottom w:val="none" w:sz="0" w:space="0" w:color="auto"/>
                                <w:right w:val="none" w:sz="0" w:space="0" w:color="auto"/>
                              </w:divBdr>
                              <w:divsChild>
                                <w:div w:id="12149284">
                                  <w:marLeft w:val="0"/>
                                  <w:marRight w:val="0"/>
                                  <w:marTop w:val="0"/>
                                  <w:marBottom w:val="0"/>
                                  <w:divBdr>
                                    <w:top w:val="none" w:sz="0" w:space="0" w:color="auto"/>
                                    <w:left w:val="none" w:sz="0" w:space="0" w:color="auto"/>
                                    <w:bottom w:val="none" w:sz="0" w:space="0" w:color="auto"/>
                                    <w:right w:val="none" w:sz="0" w:space="0" w:color="auto"/>
                                  </w:divBdr>
                                  <w:divsChild>
                                    <w:div w:id="1616138502">
                                      <w:marLeft w:val="0"/>
                                      <w:marRight w:val="0"/>
                                      <w:marTop w:val="0"/>
                                      <w:marBottom w:val="0"/>
                                      <w:divBdr>
                                        <w:top w:val="none" w:sz="0" w:space="0" w:color="auto"/>
                                        <w:left w:val="none" w:sz="0" w:space="0" w:color="auto"/>
                                        <w:bottom w:val="none" w:sz="0" w:space="0" w:color="auto"/>
                                        <w:right w:val="none" w:sz="0" w:space="0" w:color="auto"/>
                                      </w:divBdr>
                                      <w:divsChild>
                                        <w:div w:id="1858886291">
                                          <w:marLeft w:val="0"/>
                                          <w:marRight w:val="0"/>
                                          <w:marTop w:val="0"/>
                                          <w:marBottom w:val="0"/>
                                          <w:divBdr>
                                            <w:top w:val="none" w:sz="0" w:space="0" w:color="auto"/>
                                            <w:left w:val="none" w:sz="0" w:space="0" w:color="auto"/>
                                            <w:bottom w:val="none" w:sz="0" w:space="0" w:color="auto"/>
                                            <w:right w:val="none" w:sz="0" w:space="0" w:color="auto"/>
                                          </w:divBdr>
                                          <w:divsChild>
                                            <w:div w:id="1085538714">
                                              <w:marLeft w:val="0"/>
                                              <w:marRight w:val="0"/>
                                              <w:marTop w:val="0"/>
                                              <w:marBottom w:val="0"/>
                                              <w:divBdr>
                                                <w:top w:val="single" w:sz="8" w:space="2" w:color="FFFFCC"/>
                                                <w:left w:val="single" w:sz="8" w:space="2" w:color="FFFFCC"/>
                                                <w:bottom w:val="single" w:sz="8" w:space="2" w:color="FFFFCC"/>
                                                <w:right w:val="single" w:sz="8" w:space="0" w:color="FFFFCC"/>
                                              </w:divBdr>
                                              <w:divsChild>
                                                <w:div w:id="83260162">
                                                  <w:marLeft w:val="0"/>
                                                  <w:marRight w:val="0"/>
                                                  <w:marTop w:val="0"/>
                                                  <w:marBottom w:val="0"/>
                                                  <w:divBdr>
                                                    <w:top w:val="none" w:sz="0" w:space="0" w:color="auto"/>
                                                    <w:left w:val="none" w:sz="0" w:space="0" w:color="auto"/>
                                                    <w:bottom w:val="none" w:sz="0" w:space="0" w:color="auto"/>
                                                    <w:right w:val="none" w:sz="0" w:space="0" w:color="auto"/>
                                                  </w:divBdr>
                                                  <w:divsChild>
                                                    <w:div w:id="1380587822">
                                                      <w:marLeft w:val="0"/>
                                                      <w:marRight w:val="0"/>
                                                      <w:marTop w:val="0"/>
                                                      <w:marBottom w:val="0"/>
                                                      <w:divBdr>
                                                        <w:top w:val="none" w:sz="0" w:space="0" w:color="auto"/>
                                                        <w:left w:val="none" w:sz="0" w:space="0" w:color="auto"/>
                                                        <w:bottom w:val="none" w:sz="0" w:space="0" w:color="auto"/>
                                                        <w:right w:val="none" w:sz="0" w:space="0" w:color="auto"/>
                                                      </w:divBdr>
                                                      <w:divsChild>
                                                        <w:div w:id="80225661">
                                                          <w:marLeft w:val="0"/>
                                                          <w:marRight w:val="0"/>
                                                          <w:marTop w:val="0"/>
                                                          <w:marBottom w:val="0"/>
                                                          <w:divBdr>
                                                            <w:top w:val="none" w:sz="0" w:space="0" w:color="auto"/>
                                                            <w:left w:val="none" w:sz="0" w:space="0" w:color="auto"/>
                                                            <w:bottom w:val="none" w:sz="0" w:space="0" w:color="auto"/>
                                                            <w:right w:val="none" w:sz="0" w:space="0" w:color="auto"/>
                                                          </w:divBdr>
                                                          <w:divsChild>
                                                            <w:div w:id="2082019960">
                                                              <w:marLeft w:val="0"/>
                                                              <w:marRight w:val="0"/>
                                                              <w:marTop w:val="0"/>
                                                              <w:marBottom w:val="0"/>
                                                              <w:divBdr>
                                                                <w:top w:val="none" w:sz="0" w:space="0" w:color="auto"/>
                                                                <w:left w:val="none" w:sz="0" w:space="0" w:color="auto"/>
                                                                <w:bottom w:val="none" w:sz="0" w:space="0" w:color="auto"/>
                                                                <w:right w:val="none" w:sz="0" w:space="0" w:color="auto"/>
                                                              </w:divBdr>
                                                              <w:divsChild>
                                                                <w:div w:id="1710644017">
                                                                  <w:marLeft w:val="0"/>
                                                                  <w:marRight w:val="0"/>
                                                                  <w:marTop w:val="0"/>
                                                                  <w:marBottom w:val="0"/>
                                                                  <w:divBdr>
                                                                    <w:top w:val="none" w:sz="0" w:space="0" w:color="auto"/>
                                                                    <w:left w:val="none" w:sz="0" w:space="0" w:color="auto"/>
                                                                    <w:bottom w:val="none" w:sz="0" w:space="0" w:color="auto"/>
                                                                    <w:right w:val="none" w:sz="0" w:space="0" w:color="auto"/>
                                                                  </w:divBdr>
                                                                  <w:divsChild>
                                                                    <w:div w:id="391194316">
                                                                      <w:marLeft w:val="0"/>
                                                                      <w:marRight w:val="0"/>
                                                                      <w:marTop w:val="0"/>
                                                                      <w:marBottom w:val="0"/>
                                                                      <w:divBdr>
                                                                        <w:top w:val="none" w:sz="0" w:space="0" w:color="auto"/>
                                                                        <w:left w:val="none" w:sz="0" w:space="0" w:color="auto"/>
                                                                        <w:bottom w:val="none" w:sz="0" w:space="0" w:color="auto"/>
                                                                        <w:right w:val="none" w:sz="0" w:space="0" w:color="auto"/>
                                                                      </w:divBdr>
                                                                      <w:divsChild>
                                                                        <w:div w:id="67846803">
                                                                          <w:marLeft w:val="0"/>
                                                                          <w:marRight w:val="0"/>
                                                                          <w:marTop w:val="0"/>
                                                                          <w:marBottom w:val="0"/>
                                                                          <w:divBdr>
                                                                            <w:top w:val="none" w:sz="0" w:space="0" w:color="auto"/>
                                                                            <w:left w:val="none" w:sz="0" w:space="0" w:color="auto"/>
                                                                            <w:bottom w:val="none" w:sz="0" w:space="0" w:color="auto"/>
                                                                            <w:right w:val="none" w:sz="0" w:space="0" w:color="auto"/>
                                                                          </w:divBdr>
                                                                          <w:divsChild>
                                                                            <w:div w:id="1844591020">
                                                                              <w:marLeft w:val="0"/>
                                                                              <w:marRight w:val="0"/>
                                                                              <w:marTop w:val="0"/>
                                                                              <w:marBottom w:val="0"/>
                                                                              <w:divBdr>
                                                                                <w:top w:val="none" w:sz="0" w:space="0" w:color="auto"/>
                                                                                <w:left w:val="none" w:sz="0" w:space="0" w:color="auto"/>
                                                                                <w:bottom w:val="none" w:sz="0" w:space="0" w:color="auto"/>
                                                                                <w:right w:val="none" w:sz="0" w:space="0" w:color="auto"/>
                                                                              </w:divBdr>
                                                                              <w:divsChild>
                                                                                <w:div w:id="1604456822">
                                                                                  <w:marLeft w:val="0"/>
                                                                                  <w:marRight w:val="0"/>
                                                                                  <w:marTop w:val="0"/>
                                                                                  <w:marBottom w:val="0"/>
                                                                                  <w:divBdr>
                                                                                    <w:top w:val="none" w:sz="0" w:space="0" w:color="auto"/>
                                                                                    <w:left w:val="none" w:sz="0" w:space="0" w:color="auto"/>
                                                                                    <w:bottom w:val="none" w:sz="0" w:space="0" w:color="auto"/>
                                                                                    <w:right w:val="none" w:sz="0" w:space="0" w:color="auto"/>
                                                                                  </w:divBdr>
                                                                                  <w:divsChild>
                                                                                    <w:div w:id="1444375168">
                                                                                      <w:marLeft w:val="0"/>
                                                                                      <w:marRight w:val="0"/>
                                                                                      <w:marTop w:val="0"/>
                                                                                      <w:marBottom w:val="0"/>
                                                                                      <w:divBdr>
                                                                                        <w:top w:val="none" w:sz="0" w:space="0" w:color="auto"/>
                                                                                        <w:left w:val="none" w:sz="0" w:space="0" w:color="auto"/>
                                                                                        <w:bottom w:val="none" w:sz="0" w:space="0" w:color="auto"/>
                                                                                        <w:right w:val="none" w:sz="0" w:space="0" w:color="auto"/>
                                                                                      </w:divBdr>
                                                                                      <w:divsChild>
                                                                                        <w:div w:id="91363148">
                                                                                          <w:marLeft w:val="0"/>
                                                                                          <w:marRight w:val="92"/>
                                                                                          <w:marTop w:val="0"/>
                                                                                          <w:marBottom w:val="115"/>
                                                                                          <w:divBdr>
                                                                                            <w:top w:val="single" w:sz="2" w:space="0" w:color="EFEFEF"/>
                                                                                            <w:left w:val="single" w:sz="4" w:space="0" w:color="EFEFEF"/>
                                                                                            <w:bottom w:val="single" w:sz="4" w:space="0" w:color="E2E2E2"/>
                                                                                            <w:right w:val="single" w:sz="4" w:space="0" w:color="EFEFEF"/>
                                                                                          </w:divBdr>
                                                                                          <w:divsChild>
                                                                                            <w:div w:id="1860774081">
                                                                                              <w:marLeft w:val="0"/>
                                                                                              <w:marRight w:val="0"/>
                                                                                              <w:marTop w:val="0"/>
                                                                                              <w:marBottom w:val="0"/>
                                                                                              <w:divBdr>
                                                                                                <w:top w:val="none" w:sz="0" w:space="0" w:color="auto"/>
                                                                                                <w:left w:val="none" w:sz="0" w:space="0" w:color="auto"/>
                                                                                                <w:bottom w:val="none" w:sz="0" w:space="0" w:color="auto"/>
                                                                                                <w:right w:val="none" w:sz="0" w:space="0" w:color="auto"/>
                                                                                              </w:divBdr>
                                                                                              <w:divsChild>
                                                                                                <w:div w:id="710543250">
                                                                                                  <w:marLeft w:val="0"/>
                                                                                                  <w:marRight w:val="0"/>
                                                                                                  <w:marTop w:val="0"/>
                                                                                                  <w:marBottom w:val="0"/>
                                                                                                  <w:divBdr>
                                                                                                    <w:top w:val="none" w:sz="0" w:space="0" w:color="auto"/>
                                                                                                    <w:left w:val="none" w:sz="0" w:space="0" w:color="auto"/>
                                                                                                    <w:bottom w:val="none" w:sz="0" w:space="0" w:color="auto"/>
                                                                                                    <w:right w:val="none" w:sz="0" w:space="0" w:color="auto"/>
                                                                                                  </w:divBdr>
                                                                                                  <w:divsChild>
                                                                                                    <w:div w:id="119496154">
                                                                                                      <w:marLeft w:val="0"/>
                                                                                                      <w:marRight w:val="0"/>
                                                                                                      <w:marTop w:val="0"/>
                                                                                                      <w:marBottom w:val="0"/>
                                                                                                      <w:divBdr>
                                                                                                        <w:top w:val="none" w:sz="0" w:space="0" w:color="auto"/>
                                                                                                        <w:left w:val="none" w:sz="0" w:space="0" w:color="auto"/>
                                                                                                        <w:bottom w:val="none" w:sz="0" w:space="0" w:color="auto"/>
                                                                                                        <w:right w:val="none" w:sz="0" w:space="0" w:color="auto"/>
                                                                                                      </w:divBdr>
                                                                                                      <w:divsChild>
                                                                                                        <w:div w:id="2129009723">
                                                                                                          <w:marLeft w:val="0"/>
                                                                                                          <w:marRight w:val="0"/>
                                                                                                          <w:marTop w:val="0"/>
                                                                                                          <w:marBottom w:val="0"/>
                                                                                                          <w:divBdr>
                                                                                                            <w:top w:val="none" w:sz="0" w:space="0" w:color="auto"/>
                                                                                                            <w:left w:val="none" w:sz="0" w:space="0" w:color="auto"/>
                                                                                                            <w:bottom w:val="none" w:sz="0" w:space="0" w:color="auto"/>
                                                                                                            <w:right w:val="none" w:sz="0" w:space="0" w:color="auto"/>
                                                                                                          </w:divBdr>
                                                                                                          <w:divsChild>
                                                                                                            <w:div w:id="1881043265">
                                                                                                              <w:marLeft w:val="0"/>
                                                                                                              <w:marRight w:val="0"/>
                                                                                                              <w:marTop w:val="0"/>
                                                                                                              <w:marBottom w:val="0"/>
                                                                                                              <w:divBdr>
                                                                                                                <w:top w:val="single" w:sz="2" w:space="3" w:color="D8D8D8"/>
                                                                                                                <w:left w:val="single" w:sz="2" w:space="0" w:color="D8D8D8"/>
                                                                                                                <w:bottom w:val="single" w:sz="2" w:space="3" w:color="D8D8D8"/>
                                                                                                                <w:right w:val="single" w:sz="2" w:space="0" w:color="D8D8D8"/>
                                                                                                              </w:divBdr>
                                                                                                              <w:divsChild>
                                                                                                                <w:div w:id="787309778">
                                                                                                                  <w:marLeft w:val="173"/>
                                                                                                                  <w:marRight w:val="173"/>
                                                                                                                  <w:marTop w:val="58"/>
                                                                                                                  <w:marBottom w:val="58"/>
                                                                                                                  <w:divBdr>
                                                                                                                    <w:top w:val="none" w:sz="0" w:space="0" w:color="auto"/>
                                                                                                                    <w:left w:val="none" w:sz="0" w:space="0" w:color="auto"/>
                                                                                                                    <w:bottom w:val="none" w:sz="0" w:space="0" w:color="auto"/>
                                                                                                                    <w:right w:val="none" w:sz="0" w:space="0" w:color="auto"/>
                                                                                                                  </w:divBdr>
                                                                                                                  <w:divsChild>
                                                                                                                    <w:div w:id="321469198">
                                                                                                                      <w:marLeft w:val="0"/>
                                                                                                                      <w:marRight w:val="0"/>
                                                                                                                      <w:marTop w:val="0"/>
                                                                                                                      <w:marBottom w:val="0"/>
                                                                                                                      <w:divBdr>
                                                                                                                        <w:top w:val="single" w:sz="4" w:space="0" w:color="auto"/>
                                                                                                                        <w:left w:val="single" w:sz="4" w:space="0" w:color="auto"/>
                                                                                                                        <w:bottom w:val="single" w:sz="4" w:space="0" w:color="auto"/>
                                                                                                                        <w:right w:val="single" w:sz="4" w:space="0" w:color="auto"/>
                                                                                                                      </w:divBdr>
                                                                                                                      <w:divsChild>
                                                                                                                        <w:div w:id="282158845">
                                                                                                                          <w:marLeft w:val="0"/>
                                                                                                                          <w:marRight w:val="0"/>
                                                                                                                          <w:marTop w:val="0"/>
                                                                                                                          <w:marBottom w:val="0"/>
                                                                                                                          <w:divBdr>
                                                                                                                            <w:top w:val="none" w:sz="0" w:space="0" w:color="auto"/>
                                                                                                                            <w:left w:val="none" w:sz="0" w:space="0" w:color="auto"/>
                                                                                                                            <w:bottom w:val="none" w:sz="0" w:space="0" w:color="auto"/>
                                                                                                                            <w:right w:val="none" w:sz="0" w:space="0" w:color="auto"/>
                                                                                                                          </w:divBdr>
                                                                                                                          <w:divsChild>
                                                                                                                            <w:div w:id="5140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160153">
      <w:bodyDiv w:val="1"/>
      <w:marLeft w:val="0"/>
      <w:marRight w:val="0"/>
      <w:marTop w:val="0"/>
      <w:marBottom w:val="0"/>
      <w:divBdr>
        <w:top w:val="none" w:sz="0" w:space="0" w:color="auto"/>
        <w:left w:val="none" w:sz="0" w:space="0" w:color="auto"/>
        <w:bottom w:val="none" w:sz="0" w:space="0" w:color="auto"/>
        <w:right w:val="none" w:sz="0" w:space="0" w:color="auto"/>
      </w:divBdr>
    </w:div>
    <w:div w:id="211459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cofi.org/new.data/index.php/zooplankton"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google.com/search?tbo=p&amp;tbm=bks&amp;q=inauthor:%22Marianne+Riedman%22"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A79AA8-83C5-483F-ADB3-6B8B9EE8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27</Pages>
  <Words>6563</Words>
  <Characters>37413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user</cp:lastModifiedBy>
  <cp:revision>2</cp:revision>
  <cp:lastPrinted>2016-10-07T13:31:00Z</cp:lastPrinted>
  <dcterms:created xsi:type="dcterms:W3CDTF">2017-04-28T13:14:00Z</dcterms:created>
  <dcterms:modified xsi:type="dcterms:W3CDTF">2017-09-18T13:59:00Z</dcterms:modified>
</cp:coreProperties>
</file>